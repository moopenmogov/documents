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0808" w14:textId="77777777" w:rsidR="00875773" w:rsidRDefault="00875773" w:rsidP="00462B35">
      <w:pPr>
        <w:pStyle w:val="Title"/>
        <w:spacing w:after="90"/>
        <w:jc w:val="center"/>
      </w:pPr>
      <w:r>
        <w:rPr>
          <w:sz w:val="48"/>
        </w:rPr>
        <w:t xml:space="preserve">Redlines &amp; Deadlines </w:t>
      </w:r>
    </w:p>
    <w:p w14:paraId="5D14C756" w14:textId="77777777" w:rsidR="00875773" w:rsidRDefault="00875773" w:rsidP="00462B35">
      <w:pPr>
        <w:pStyle w:val="Title"/>
        <w:spacing w:after="90"/>
        <w:jc w:val="center"/>
      </w:pPr>
      <w:r>
        <w:rPr>
          <w:i/>
          <w:sz w:val="26"/>
        </w:rPr>
        <w:t>The MVP Brief</w:t>
      </w:r>
      <w:del w:id="0" w:author="Moti Sorkin" w:date="2025-08-17T19:52:00Z" w16du:dateUtc="2025-08-18T02:52:00Z">
        <w:r w:rsidDel="00627A5A">
          <w:rPr>
            <w:i/>
            <w:sz w:val="26"/>
          </w:rPr>
          <w:delText>, and all of those other things</w:delText>
        </w:r>
      </w:del>
    </w:p>
    <w:p w14:paraId="0130236F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PARTIES</w:t>
      </w:r>
    </w:p>
    <w:p w14:paraId="2ECC1019" w14:textId="65802760" w:rsidR="00875773" w:rsidRDefault="00875773" w:rsidP="00462B35">
      <w:pPr>
        <w:spacing w:after="0" w:line="240" w:lineRule="auto"/>
      </w:pPr>
      <w:r>
        <w:rPr>
          <w:sz w:val="22"/>
        </w:rPr>
        <w:t xml:space="preserve">This Contract (“Contract”) is made between </w:t>
      </w:r>
      <w:r>
        <w:rPr>
          <w:b/>
          <w:sz w:val="22"/>
        </w:rPr>
        <w:t>Casey (</w:t>
      </w:r>
      <w:r>
        <w:rPr>
          <w:bCs/>
          <w:sz w:val="22"/>
        </w:rPr>
        <w:t>“C-</w:t>
      </w:r>
      <w:proofErr w:type="spellStart"/>
      <w:r>
        <w:rPr>
          <w:bCs/>
          <w:sz w:val="22"/>
        </w:rPr>
        <w:t>Tizzle</w:t>
      </w:r>
      <w:proofErr w:type="spellEnd"/>
      <w:r>
        <w:rPr>
          <w:bCs/>
          <w:sz w:val="22"/>
        </w:rPr>
        <w:t xml:space="preserve">”), </w:t>
      </w:r>
      <w:r>
        <w:rPr>
          <w:b/>
          <w:sz w:val="22"/>
        </w:rPr>
        <w:t>Jen</w:t>
      </w:r>
      <w:r>
        <w:rPr>
          <w:bCs/>
          <w:sz w:val="22"/>
        </w:rPr>
        <w:t xml:space="preserve"> (“J-</w:t>
      </w:r>
      <w:proofErr w:type="spellStart"/>
      <w:r>
        <w:rPr>
          <w:bCs/>
          <w:sz w:val="22"/>
        </w:rPr>
        <w:t>Dizzle</w:t>
      </w:r>
      <w:proofErr w:type="spellEnd"/>
      <w:r>
        <w:rPr>
          <w:bCs/>
          <w:sz w:val="22"/>
        </w:rPr>
        <w:t xml:space="preserve">”), </w:t>
      </w:r>
      <w:r w:rsidR="006E7D40">
        <w:rPr>
          <w:bCs/>
          <w:sz w:val="22"/>
        </w:rPr>
        <w:t xml:space="preserve">and </w:t>
      </w:r>
      <w:r w:rsidR="006E7D40" w:rsidRPr="006E7D40">
        <w:rPr>
          <w:b/>
          <w:sz w:val="22"/>
        </w:rPr>
        <w:t>DGW</w:t>
      </w:r>
      <w:r w:rsidR="006E7D40">
        <w:rPr>
          <w:bCs/>
          <w:sz w:val="22"/>
        </w:rPr>
        <w:t xml:space="preserve"> (“DGW-</w:t>
      </w:r>
      <w:proofErr w:type="spellStart"/>
      <w:r w:rsidR="006E7D40">
        <w:rPr>
          <w:bCs/>
          <w:sz w:val="22"/>
        </w:rPr>
        <w:t>Dizzle</w:t>
      </w:r>
      <w:proofErr w:type="spellEnd"/>
      <w:r w:rsidR="006E7D40">
        <w:rPr>
          <w:bCs/>
          <w:sz w:val="22"/>
        </w:rPr>
        <w:t xml:space="preserve">”) </w:t>
      </w:r>
      <w:r w:rsidRPr="006E7D40">
        <w:rPr>
          <w:bCs/>
          <w:sz w:val="22"/>
        </w:rPr>
        <w:t>or</w:t>
      </w:r>
      <w:r>
        <w:rPr>
          <w:bCs/>
          <w:sz w:val="22"/>
        </w:rPr>
        <w:t xml:space="preserve"> (“</w:t>
      </w:r>
      <w:proofErr w:type="spellStart"/>
      <w:r>
        <w:rPr>
          <w:bCs/>
          <w:sz w:val="22"/>
        </w:rPr>
        <w:t>Dizzles</w:t>
      </w:r>
      <w:proofErr w:type="spellEnd"/>
      <w:r>
        <w:rPr>
          <w:bCs/>
          <w:sz w:val="22"/>
        </w:rPr>
        <w:t xml:space="preserve">”) and </w:t>
      </w:r>
      <w:r>
        <w:rPr>
          <w:b/>
          <w:sz w:val="22"/>
        </w:rPr>
        <w:t>Yuri Lee Laffed</w:t>
      </w:r>
      <w:r>
        <w:rPr>
          <w:bCs/>
          <w:sz w:val="22"/>
        </w:rPr>
        <w:t>, who will be signing on behalf of Moti (“Yu-fizzle”)</w:t>
      </w:r>
      <w:r>
        <w:rPr>
          <w:sz w:val="22"/>
        </w:rPr>
        <w:t>.</w:t>
      </w:r>
      <w:r>
        <w:t xml:space="preserve"> </w:t>
      </w:r>
    </w:p>
    <w:p w14:paraId="65926074" w14:textId="77777777" w:rsidR="00875773" w:rsidRDefault="00875773" w:rsidP="00462B35">
      <w:pPr>
        <w:spacing w:after="0" w:line="240" w:lineRule="auto"/>
      </w:pPr>
    </w:p>
    <w:p w14:paraId="3B8B3186" w14:textId="77777777" w:rsidR="00875773" w:rsidRDefault="00875773" w:rsidP="00462B35">
      <w:pPr>
        <w:spacing w:after="0" w:line="240" w:lineRule="auto"/>
      </w:pPr>
      <w:r>
        <w:rPr>
          <w:b/>
          <w:sz w:val="28"/>
        </w:rPr>
        <w:t>WHEREAS</w:t>
      </w:r>
    </w:p>
    <w:p w14:paraId="65F7A8B6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sz w:val="22"/>
        </w:rPr>
        <w:t>Dizzles</w:t>
      </w:r>
      <w:proofErr w:type="spellEnd"/>
      <w:r>
        <w:rPr>
          <w:sz w:val="22"/>
        </w:rPr>
        <w:t xml:space="preserve"> and Fizzle want to build some amazing </w:t>
      </w:r>
      <w:proofErr w:type="gramStart"/>
      <w:r>
        <w:rPr>
          <w:sz w:val="22"/>
        </w:rPr>
        <w:t>stuff;</w:t>
      </w:r>
      <w:proofErr w:type="gramEnd"/>
      <w:r>
        <w:rPr>
          <w:sz w:val="22"/>
        </w:rPr>
        <w:t xml:space="preserve"> </w:t>
      </w:r>
    </w:p>
    <w:p w14:paraId="69102F72" w14:textId="77777777" w:rsidR="00875773" w:rsidRDefault="00875773" w:rsidP="00926673">
      <w:pPr>
        <w:numPr>
          <w:ilvl w:val="0"/>
          <w:numId w:val="14"/>
        </w:numPr>
        <w:spacing w:after="0" w:line="240" w:lineRule="auto"/>
        <w:rPr>
          <w:sz w:val="22"/>
        </w:rPr>
      </w:pPr>
      <w:r>
        <w:rPr>
          <w:sz w:val="22"/>
        </w:rPr>
        <w:t xml:space="preserve">Velocity towards a shared goal is our SOLE </w:t>
      </w:r>
      <w:proofErr w:type="gramStart"/>
      <w:r>
        <w:rPr>
          <w:sz w:val="22"/>
        </w:rPr>
        <w:t>objective;</w:t>
      </w:r>
      <w:proofErr w:type="gramEnd"/>
    </w:p>
    <w:p w14:paraId="2CF926BF" w14:textId="77777777" w:rsidR="00875773" w:rsidRDefault="00875773" w:rsidP="00462B35">
      <w:pPr>
        <w:spacing w:after="0" w:line="240" w:lineRule="auto"/>
        <w:ind w:left="720"/>
      </w:pPr>
      <w:r>
        <w:br/>
      </w:r>
      <w:r w:rsidRPr="0075762A">
        <w:rPr>
          <w:sz w:val="22"/>
        </w:rPr>
        <w:t xml:space="preserve">NOW, AS A RESULT, THEREFORE, </w:t>
      </w:r>
      <w:r>
        <w:rPr>
          <w:sz w:val="22"/>
        </w:rPr>
        <w:t xml:space="preserve">FOR SURE, </w:t>
      </w:r>
      <w:r w:rsidRPr="0075762A">
        <w:rPr>
          <w:sz w:val="22"/>
        </w:rPr>
        <w:t>the parties agree to</w:t>
      </w:r>
      <w:r>
        <w:rPr>
          <w:sz w:val="22"/>
        </w:rPr>
        <w:t xml:space="preserve"> the following</w:t>
      </w:r>
      <w:r w:rsidRPr="0075762A">
        <w:rPr>
          <w:sz w:val="22"/>
        </w:rPr>
        <w:t>:</w:t>
      </w:r>
      <w:r>
        <w:br/>
      </w:r>
    </w:p>
    <w:p w14:paraId="3A30B7D2" w14:textId="77777777" w:rsidR="004735DE" w:rsidRDefault="004735DE" w:rsidP="004735DE">
      <w:pPr>
        <w:spacing w:after="0" w:line="240" w:lineRule="auto"/>
      </w:pPr>
      <w:bookmarkStart w:id="1" w:name="_Hlk205802719"/>
      <w:bookmarkEnd w:id="1"/>
      <w:r>
        <w:rPr>
          <w:b/>
          <w:sz w:val="28"/>
        </w:rPr>
        <w:t>BACKGROUND AND CONTEXT</w:t>
      </w:r>
    </w:p>
    <w:p w14:paraId="7A08BC1E" w14:textId="77777777" w:rsidR="004735DE" w:rsidRDefault="004735DE" w:rsidP="004735DE">
      <w:pPr>
        <w:spacing w:after="0" w:line="240" w:lineRule="auto"/>
        <w:rPr>
          <w:b/>
          <w:sz w:val="28"/>
        </w:rPr>
      </w:pPr>
      <w:r>
        <w:rPr>
          <w:bCs/>
          <w:iCs/>
          <w:sz w:val="22"/>
          <w:szCs w:val="22"/>
        </w:rPr>
        <w:t xml:space="preserve">The existing contract document system in OpenGov is a copy of the solicitation system. That was a fantastic starting point </w:t>
      </w:r>
      <w:proofErr w:type="gramStart"/>
      <w:r>
        <w:rPr>
          <w:bCs/>
          <w:iCs/>
          <w:sz w:val="22"/>
          <w:szCs w:val="22"/>
        </w:rPr>
        <w:t>but</w:t>
      </w:r>
      <w:proofErr w:type="gramEnd"/>
      <w:r>
        <w:rPr>
          <w:bCs/>
          <w:iCs/>
          <w:sz w:val="22"/>
          <w:szCs w:val="22"/>
        </w:rPr>
        <w:t xml:space="preserve"> has some costs, primarily lossy formatting. Contract authors also live in Word, and we’re not meeting them where they. This initiative will address that need.</w:t>
      </w:r>
    </w:p>
    <w:p w14:paraId="3C25BA05" w14:textId="77777777" w:rsidR="004735DE" w:rsidRDefault="004735DE" w:rsidP="004735DE">
      <w:pPr>
        <w:spacing w:after="0" w:line="240" w:lineRule="auto"/>
        <w:rPr>
          <w:b/>
          <w:sz w:val="28"/>
        </w:rPr>
      </w:pPr>
    </w:p>
    <w:p w14:paraId="0E5E13AF" w14:textId="77777777" w:rsidR="004735DE" w:rsidRDefault="004735DE" w:rsidP="004735DE">
      <w:pPr>
        <w:spacing w:after="0" w:line="240" w:lineRule="auto"/>
      </w:pPr>
      <w:r>
        <w:rPr>
          <w:b/>
          <w:sz w:val="28"/>
        </w:rPr>
        <w:t>SCOPE OF WORK</w:t>
      </w:r>
    </w:p>
    <w:p w14:paraId="4A25C716" w14:textId="77777777" w:rsidR="004735DE" w:rsidRDefault="004735DE" w:rsidP="004735DE">
      <w:pPr>
        <w:spacing w:after="0" w:line="240" w:lineRule="auto"/>
        <w:rPr>
          <w:bCs/>
          <w:iCs/>
          <w:sz w:val="22"/>
          <w:szCs w:val="22"/>
        </w:rPr>
      </w:pPr>
      <w:r w:rsidRPr="006B6248">
        <w:rPr>
          <w:bCs/>
          <w:iCs/>
          <w:sz w:val="22"/>
          <w:szCs w:val="22"/>
        </w:rPr>
        <w:t xml:space="preserve">The only thing blocking us from </w:t>
      </w:r>
      <w:r>
        <w:rPr>
          <w:bCs/>
          <w:iCs/>
          <w:sz w:val="22"/>
          <w:szCs w:val="22"/>
        </w:rPr>
        <w:t xml:space="preserve">accelerating </w:t>
      </w:r>
      <w:r w:rsidRPr="006B6248">
        <w:rPr>
          <w:bCs/>
          <w:iCs/>
          <w:sz w:val="22"/>
          <w:szCs w:val="22"/>
        </w:rPr>
        <w:t xml:space="preserve">*now* is </w:t>
      </w:r>
      <w:del w:id="2" w:author="Moti Sorkin" w:date="2025-08-18T09:08:00Z" w16du:dateUtc="2025-08-18T16:08:00Z">
        <w:r w:rsidRPr="006B6248" w:rsidDel="00C57301">
          <w:rPr>
            <w:bCs/>
            <w:iCs/>
            <w:sz w:val="22"/>
            <w:szCs w:val="22"/>
          </w:rPr>
          <w:delText xml:space="preserve">Moti </w:delText>
        </w:r>
      </w:del>
      <w:r w:rsidRPr="006B6248">
        <w:rPr>
          <w:bCs/>
          <w:iCs/>
          <w:sz w:val="22"/>
          <w:szCs w:val="22"/>
        </w:rPr>
        <w:t>clear</w:t>
      </w:r>
      <w:r>
        <w:rPr>
          <w:bCs/>
          <w:iCs/>
          <w:sz w:val="22"/>
          <w:szCs w:val="22"/>
        </w:rPr>
        <w:t xml:space="preserve">, </w:t>
      </w:r>
      <w:r w:rsidRPr="006B6248">
        <w:rPr>
          <w:bCs/>
          <w:iCs/>
          <w:sz w:val="22"/>
          <w:szCs w:val="22"/>
        </w:rPr>
        <w:t>concise</w:t>
      </w:r>
      <w:r>
        <w:rPr>
          <w:bCs/>
          <w:iCs/>
          <w:sz w:val="22"/>
          <w:szCs w:val="22"/>
        </w:rPr>
        <w:t xml:space="preserve">, and tactical </w:t>
      </w:r>
      <w:r w:rsidRPr="006B6248">
        <w:rPr>
          <w:bCs/>
          <w:iCs/>
          <w:sz w:val="22"/>
          <w:szCs w:val="22"/>
        </w:rPr>
        <w:t xml:space="preserve">direction. That is what we will discuss today. </w:t>
      </w:r>
      <w:r>
        <w:rPr>
          <w:bCs/>
          <w:iCs/>
          <w:sz w:val="22"/>
          <w:szCs w:val="22"/>
        </w:rPr>
        <w:t xml:space="preserve">The </w:t>
      </w:r>
      <w:r w:rsidRPr="006B6248">
        <w:rPr>
          <w:bCs/>
          <w:iCs/>
          <w:sz w:val="22"/>
          <w:szCs w:val="22"/>
        </w:rPr>
        <w:t>goal for this meeting</w:t>
      </w:r>
      <w:r>
        <w:rPr>
          <w:bCs/>
          <w:iCs/>
          <w:sz w:val="22"/>
          <w:szCs w:val="22"/>
        </w:rPr>
        <w:t>:</w:t>
      </w:r>
      <w:r>
        <w:rPr>
          <w:bCs/>
          <w:iCs/>
          <w:sz w:val="22"/>
          <w:szCs w:val="22"/>
        </w:rPr>
        <w:br/>
      </w:r>
    </w:p>
    <w:p w14:paraId="26537EC5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E</w:t>
      </w:r>
      <w:r w:rsidRPr="00194FE9">
        <w:rPr>
          <w:bCs/>
          <w:iCs/>
          <w:sz w:val="22"/>
          <w:szCs w:val="22"/>
        </w:rPr>
        <w:t>merge with a shared vision of the future</w:t>
      </w:r>
    </w:p>
    <w:p w14:paraId="6C3314FE" w14:textId="77777777" w:rsidR="004735DE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I</w:t>
      </w:r>
      <w:r w:rsidRPr="00194FE9">
        <w:rPr>
          <w:bCs/>
          <w:iCs/>
          <w:sz w:val="22"/>
          <w:szCs w:val="22"/>
        </w:rPr>
        <w:t>dentify areas to research or rethink</w:t>
      </w:r>
    </w:p>
    <w:p w14:paraId="7EB954C6" w14:textId="46A7B527" w:rsidR="004735DE" w:rsidRPr="00194FE9" w:rsidRDefault="004735DE" w:rsidP="004735DE">
      <w:pPr>
        <w:pStyle w:val="ListParagraph"/>
        <w:numPr>
          <w:ilvl w:val="0"/>
          <w:numId w:val="24"/>
        </w:numPr>
        <w:spacing w:after="0" w:line="24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S</w:t>
      </w:r>
      <w:r w:rsidRPr="00194FE9">
        <w:rPr>
          <w:bCs/>
          <w:iCs/>
          <w:sz w:val="22"/>
          <w:szCs w:val="22"/>
        </w:rPr>
        <w:t xml:space="preserve">urface and address </w:t>
      </w:r>
      <w:r>
        <w:rPr>
          <w:bCs/>
          <w:iCs/>
          <w:sz w:val="22"/>
          <w:szCs w:val="22"/>
        </w:rPr>
        <w:t xml:space="preserve">points of </w:t>
      </w:r>
      <w:r w:rsidRPr="00194FE9">
        <w:rPr>
          <w:bCs/>
          <w:iCs/>
          <w:sz w:val="22"/>
          <w:szCs w:val="22"/>
        </w:rPr>
        <w:t>misalignment</w:t>
      </w:r>
      <w:r>
        <w:rPr>
          <w:bCs/>
          <w:iCs/>
          <w:sz w:val="22"/>
          <w:szCs w:val="22"/>
        </w:rPr>
        <w:br/>
      </w:r>
    </w:p>
    <w:p w14:paraId="24210178" w14:textId="1F687AFA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>Rule #1</w:t>
      </w:r>
      <w:r w:rsidRPr="006B6248">
        <w:rPr>
          <w:sz w:val="22"/>
          <w:szCs w:val="22"/>
        </w:rPr>
        <w:t xml:space="preserve">: </w:t>
      </w:r>
      <w:del w:id="3" w:author="Moti Sorkin" w:date="2025-08-18T09:08:00Z" w16du:dateUtc="2025-08-18T16:08:00Z">
        <w:r w:rsidRPr="006B6248" w:rsidDel="006B6248">
          <w:rPr>
            <w:sz w:val="22"/>
            <w:szCs w:val="22"/>
          </w:rPr>
          <w:delText xml:space="preserve">Everything </w:delText>
        </w:r>
      </w:del>
      <w:r w:rsidR="004E2D45" w:rsidRPr="006B6248">
        <w:rPr>
          <w:sz w:val="22"/>
          <w:szCs w:val="22"/>
        </w:rPr>
        <w:t xml:space="preserve">Nothing is </w:t>
      </w:r>
      <w:r w:rsidR="004E2D45">
        <w:rPr>
          <w:sz w:val="22"/>
          <w:szCs w:val="22"/>
        </w:rPr>
        <w:t>sacred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Celebrate the good and eliminate the bad</w:t>
      </w:r>
      <w:r w:rsidR="004E2D45" w:rsidRPr="006B6248">
        <w:rPr>
          <w:sz w:val="22"/>
          <w:szCs w:val="22"/>
        </w:rPr>
        <w:t xml:space="preserve">. </w:t>
      </w:r>
      <w:r w:rsidR="004E2D45">
        <w:rPr>
          <w:sz w:val="22"/>
          <w:szCs w:val="22"/>
        </w:rPr>
        <w:t>Ruthlessly</w:t>
      </w:r>
      <w:r w:rsidRPr="006B6248">
        <w:rPr>
          <w:sz w:val="22"/>
          <w:szCs w:val="22"/>
        </w:rPr>
        <w:t>.</w:t>
      </w:r>
    </w:p>
    <w:p w14:paraId="21420EC5" w14:textId="77777777" w:rsidR="00875773" w:rsidRPr="006B6248" w:rsidRDefault="00875773" w:rsidP="005842E2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#2: </w:t>
      </w:r>
      <w:r w:rsidRPr="006B6248">
        <w:rPr>
          <w:sz w:val="22"/>
          <w:szCs w:val="22"/>
        </w:rPr>
        <w:t xml:space="preserve">Opinions are required. This is a strategic </w:t>
      </w:r>
      <w:proofErr w:type="gramStart"/>
      <w:r w:rsidRPr="006B6248">
        <w:rPr>
          <w:sz w:val="22"/>
          <w:szCs w:val="22"/>
        </w:rPr>
        <w:t>conversation</w:t>
      </w:r>
      <w:proofErr w:type="gramEnd"/>
      <w:r w:rsidRPr="006B6248">
        <w:rPr>
          <w:sz w:val="22"/>
          <w:szCs w:val="22"/>
        </w:rPr>
        <w:t xml:space="preserve"> and we all need to engage.</w:t>
      </w:r>
    </w:p>
    <w:p w14:paraId="7E3D5B8D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  <w:r w:rsidRPr="006B6248">
        <w:rPr>
          <w:b/>
          <w:i/>
          <w:sz w:val="22"/>
          <w:szCs w:val="22"/>
        </w:rPr>
        <w:t xml:space="preserve">Rule #3: This should be fun. </w:t>
      </w:r>
      <w:r w:rsidRPr="006B6248">
        <w:rPr>
          <w:sz w:val="22"/>
          <w:szCs w:val="22"/>
        </w:rPr>
        <w:t>Seriously.</w:t>
      </w:r>
    </w:p>
    <w:p w14:paraId="12EE3513" w14:textId="77777777" w:rsidR="00875773" w:rsidRPr="006B6248" w:rsidRDefault="00875773" w:rsidP="0098621E">
      <w:pPr>
        <w:spacing w:after="0" w:line="240" w:lineRule="auto"/>
        <w:rPr>
          <w:sz w:val="22"/>
          <w:szCs w:val="22"/>
        </w:rPr>
      </w:pPr>
    </w:p>
    <w:p w14:paraId="4ED65F00" w14:textId="77777777" w:rsidR="00DF4B2D" w:rsidRDefault="00DF4B2D" w:rsidP="00DF4B2D">
      <w:pPr>
        <w:spacing w:after="0" w:line="240" w:lineRule="auto"/>
        <w:rPr>
          <w:b/>
          <w:sz w:val="28"/>
        </w:rPr>
      </w:pPr>
      <w:r>
        <w:rPr>
          <w:b/>
          <w:sz w:val="28"/>
        </w:rPr>
        <w:t>RELEASE PHASE DEFINITION</w:t>
      </w:r>
    </w:p>
    <w:p w14:paraId="1107623D" w14:textId="77777777" w:rsidR="00DF4B2D" w:rsidRDefault="00DF4B2D" w:rsidP="00DF4B2D">
      <w:pPr>
        <w:spacing w:after="0" w:line="240" w:lineRule="auto"/>
        <w:rPr>
          <w:sz w:val="22"/>
        </w:rPr>
      </w:pPr>
      <w:r>
        <w:rPr>
          <w:sz w:val="22"/>
        </w:rPr>
        <w:t>Bear with me. This will be different.</w:t>
      </w:r>
    </w:p>
    <w:p w14:paraId="63506C77" w14:textId="77777777" w:rsidR="00DF4B2D" w:rsidRPr="009E7409" w:rsidRDefault="00DF4B2D" w:rsidP="00DF4B2D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230"/>
        <w:gridCol w:w="1530"/>
        <w:gridCol w:w="1170"/>
        <w:gridCol w:w="985"/>
      </w:tblGrid>
      <w:tr w:rsidR="00DF4B2D" w:rsidRPr="00B96373" w14:paraId="6A603065" w14:textId="77777777" w:rsidTr="001F7B39">
        <w:trPr>
          <w:trHeight w:val="342"/>
        </w:trPr>
        <w:tc>
          <w:tcPr>
            <w:tcW w:w="1255" w:type="dxa"/>
          </w:tcPr>
          <w:p w14:paraId="1F5DF4D0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Phase</w:t>
            </w:r>
          </w:p>
        </w:tc>
        <w:tc>
          <w:tcPr>
            <w:tcW w:w="4230" w:type="dxa"/>
          </w:tcPr>
          <w:p w14:paraId="72859265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Description</w:t>
            </w:r>
          </w:p>
        </w:tc>
        <w:tc>
          <w:tcPr>
            <w:tcW w:w="1530" w:type="dxa"/>
          </w:tcPr>
          <w:p w14:paraId="094E2DCC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Access</w:t>
            </w:r>
          </w:p>
        </w:tc>
        <w:tc>
          <w:tcPr>
            <w:tcW w:w="1170" w:type="dxa"/>
          </w:tcPr>
          <w:p w14:paraId="173F9D64" w14:textId="77777777" w:rsidR="00DF4B2D" w:rsidRPr="00077A0B" w:rsidRDefault="00DF4B2D" w:rsidP="001F7B39">
            <w:pPr>
              <w:rPr>
                <w:b/>
              </w:rPr>
            </w:pPr>
            <w:r w:rsidRPr="00077A0B">
              <w:rPr>
                <w:b/>
              </w:rPr>
              <w:t>Optional</w:t>
            </w:r>
          </w:p>
        </w:tc>
        <w:tc>
          <w:tcPr>
            <w:tcW w:w="985" w:type="dxa"/>
          </w:tcPr>
          <w:p w14:paraId="7E85B43B" w14:textId="77777777" w:rsidR="00DF4B2D" w:rsidRPr="00077A0B" w:rsidRDefault="00DF4B2D" w:rsidP="001F7B39">
            <w:pPr>
              <w:rPr>
                <w:b/>
              </w:rPr>
            </w:pPr>
            <w:r>
              <w:rPr>
                <w:b/>
              </w:rPr>
              <w:t>Timing</w:t>
            </w:r>
          </w:p>
        </w:tc>
      </w:tr>
      <w:tr w:rsidR="00DF4B2D" w:rsidRPr="00963E33" w14:paraId="37E060CB" w14:textId="77777777" w:rsidTr="00E1055E">
        <w:trPr>
          <w:trHeight w:val="342"/>
        </w:trPr>
        <w:tc>
          <w:tcPr>
            <w:tcW w:w="1255" w:type="dxa"/>
          </w:tcPr>
          <w:p w14:paraId="072D815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Prototype</w:t>
            </w:r>
          </w:p>
        </w:tc>
        <w:tc>
          <w:tcPr>
            <w:tcW w:w="4230" w:type="dxa"/>
          </w:tcPr>
          <w:p w14:paraId="77C88B1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This gnarly thing, styled to </w:t>
            </w:r>
            <w:proofErr w:type="spellStart"/>
            <w:r>
              <w:rPr>
                <w:bCs/>
                <w:sz w:val="22"/>
                <w:szCs w:val="22"/>
              </w:rPr>
              <w:t>OpenGov’s</w:t>
            </w:r>
            <w:proofErr w:type="spellEnd"/>
            <w:r>
              <w:rPr>
                <w:bCs/>
                <w:sz w:val="22"/>
                <w:szCs w:val="22"/>
              </w:rPr>
              <w:t xml:space="preserve"> standard, and aligned about the feature set</w:t>
            </w:r>
          </w:p>
        </w:tc>
        <w:tc>
          <w:tcPr>
            <w:tcW w:w="1530" w:type="dxa"/>
          </w:tcPr>
          <w:p w14:paraId="638E2942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5FD1B2B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0AC1622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ASAP</w:t>
            </w:r>
          </w:p>
        </w:tc>
      </w:tr>
      <w:tr w:rsidR="00DF4B2D" w:rsidRPr="00963E33" w14:paraId="28D9CF02" w14:textId="77777777" w:rsidTr="00E1055E">
        <w:trPr>
          <w:trHeight w:val="342"/>
        </w:trPr>
        <w:tc>
          <w:tcPr>
            <w:tcW w:w="1255" w:type="dxa"/>
          </w:tcPr>
          <w:p w14:paraId="35EE1CA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Private Preview</w:t>
            </w:r>
          </w:p>
        </w:tc>
        <w:tc>
          <w:tcPr>
            <w:tcW w:w="4230" w:type="dxa"/>
          </w:tcPr>
          <w:p w14:paraId="0ACEAC8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Unlocks redlining and customer value (+GTM)</w:t>
            </w:r>
          </w:p>
        </w:tc>
        <w:tc>
          <w:tcPr>
            <w:tcW w:w="1530" w:type="dxa"/>
          </w:tcPr>
          <w:p w14:paraId="35BE94A9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Phased; internal, then external</w:t>
            </w:r>
          </w:p>
        </w:tc>
        <w:tc>
          <w:tcPr>
            <w:tcW w:w="1170" w:type="dxa"/>
            <w:shd w:val="clear" w:color="auto" w:fill="D8F3D1"/>
          </w:tcPr>
          <w:p w14:paraId="6B59DF6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71DC3B3F" w14:textId="3D85D116" w:rsidR="00DF4B2D" w:rsidRPr="005F5465" w:rsidRDefault="00E1055E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End of Year</w:t>
            </w:r>
          </w:p>
        </w:tc>
      </w:tr>
      <w:tr w:rsidR="00DF4B2D" w:rsidRPr="00963E33" w14:paraId="190ABA42" w14:textId="77777777" w:rsidTr="00E1055E">
        <w:trPr>
          <w:trHeight w:val="342"/>
        </w:trPr>
        <w:tc>
          <w:tcPr>
            <w:tcW w:w="1255" w:type="dxa"/>
          </w:tcPr>
          <w:p w14:paraId="46E7419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MVP</w:t>
            </w:r>
          </w:p>
        </w:tc>
        <w:tc>
          <w:tcPr>
            <w:tcW w:w="4230" w:type="dxa"/>
          </w:tcPr>
          <w:p w14:paraId="30CC0ABC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Complete redlining experience with some traditional OG</w:t>
            </w:r>
          </w:p>
        </w:tc>
        <w:tc>
          <w:tcPr>
            <w:tcW w:w="1530" w:type="dxa"/>
          </w:tcPr>
          <w:p w14:paraId="1EC48FB6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  <w:r>
              <w:rPr>
                <w:bCs/>
                <w:sz w:val="22"/>
                <w:szCs w:val="22"/>
              </w:rPr>
              <w:t xml:space="preserve"> opt-in</w:t>
            </w:r>
          </w:p>
        </w:tc>
        <w:tc>
          <w:tcPr>
            <w:tcW w:w="1170" w:type="dxa"/>
            <w:shd w:val="clear" w:color="auto" w:fill="D8F3D1"/>
          </w:tcPr>
          <w:p w14:paraId="75CA028B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985" w:type="dxa"/>
          </w:tcPr>
          <w:p w14:paraId="61D08EFF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  <w:tr w:rsidR="00DF4B2D" w:rsidRPr="00963E33" w14:paraId="67EB72CE" w14:textId="77777777" w:rsidTr="00E1055E">
        <w:trPr>
          <w:trHeight w:val="342"/>
        </w:trPr>
        <w:tc>
          <w:tcPr>
            <w:tcW w:w="1255" w:type="dxa"/>
          </w:tcPr>
          <w:p w14:paraId="4B9845DA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Transition</w:t>
            </w:r>
          </w:p>
        </w:tc>
        <w:tc>
          <w:tcPr>
            <w:tcW w:w="4230" w:type="dxa"/>
          </w:tcPr>
          <w:p w14:paraId="2BBC87CD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Fully independent contract document experience</w:t>
            </w:r>
          </w:p>
        </w:tc>
        <w:tc>
          <w:tcPr>
            <w:tcW w:w="1530" w:type="dxa"/>
          </w:tcPr>
          <w:p w14:paraId="7AB28183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 w:rsidRPr="005F5465">
              <w:rPr>
                <w:bCs/>
                <w:sz w:val="22"/>
                <w:szCs w:val="22"/>
              </w:rPr>
              <w:t>All</w:t>
            </w:r>
          </w:p>
        </w:tc>
        <w:tc>
          <w:tcPr>
            <w:tcW w:w="1170" w:type="dxa"/>
            <w:shd w:val="clear" w:color="auto" w:fill="FFD4D1"/>
          </w:tcPr>
          <w:p w14:paraId="2D1F67B7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985" w:type="dxa"/>
          </w:tcPr>
          <w:p w14:paraId="28DAAB54" w14:textId="77777777" w:rsidR="00DF4B2D" w:rsidRPr="005F5465" w:rsidRDefault="00DF4B2D" w:rsidP="001F7B3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2026</w:t>
            </w:r>
          </w:p>
        </w:tc>
      </w:tr>
    </w:tbl>
    <w:p w14:paraId="0B422C32" w14:textId="77777777" w:rsidR="00875773" w:rsidRPr="00077A0B" w:rsidRDefault="00875773" w:rsidP="00462B35">
      <w:pPr>
        <w:spacing w:after="0" w:line="240" w:lineRule="auto"/>
      </w:pPr>
      <w:r>
        <w:rPr>
          <w:b/>
          <w:sz w:val="28"/>
        </w:rPr>
        <w:lastRenderedPageBreak/>
        <w:t>RELEASE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350"/>
        <w:gridCol w:w="1170"/>
        <w:gridCol w:w="1080"/>
        <w:gridCol w:w="1435"/>
      </w:tblGrid>
      <w:tr w:rsidR="00875773" w14:paraId="4C341D2C" w14:textId="77777777" w:rsidTr="0063561F">
        <w:tc>
          <w:tcPr>
            <w:tcW w:w="4315" w:type="dxa"/>
          </w:tcPr>
          <w:p w14:paraId="04A62BC5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5E9E17B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Prototype</w:t>
            </w:r>
          </w:p>
        </w:tc>
        <w:tc>
          <w:tcPr>
            <w:tcW w:w="1170" w:type="dxa"/>
          </w:tcPr>
          <w:p w14:paraId="287C1F60" w14:textId="77777777" w:rsidR="00875773" w:rsidRPr="00394FE6" w:rsidRDefault="00875773" w:rsidP="00462B35">
            <w:pPr>
              <w:rPr>
                <w:b/>
              </w:rPr>
            </w:pPr>
            <w:r>
              <w:rPr>
                <w:b/>
              </w:rPr>
              <w:t>Private Preview</w:t>
            </w:r>
          </w:p>
        </w:tc>
        <w:tc>
          <w:tcPr>
            <w:tcW w:w="1080" w:type="dxa"/>
          </w:tcPr>
          <w:p w14:paraId="3CCC6ABC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MVP</w:t>
            </w:r>
          </w:p>
        </w:tc>
        <w:tc>
          <w:tcPr>
            <w:tcW w:w="1435" w:type="dxa"/>
          </w:tcPr>
          <w:p w14:paraId="0927855E" w14:textId="77777777" w:rsidR="00875773" w:rsidRPr="00394FE6" w:rsidRDefault="00875773" w:rsidP="00462B35">
            <w:pPr>
              <w:rPr>
                <w:b/>
              </w:rPr>
            </w:pPr>
            <w:r w:rsidRPr="00394FE6">
              <w:rPr>
                <w:b/>
              </w:rPr>
              <w:t>Transition</w:t>
            </w:r>
          </w:p>
        </w:tc>
      </w:tr>
      <w:tr w:rsidR="00875773" w:rsidRPr="006B6248" w14:paraId="206D2720" w14:textId="77777777" w:rsidTr="00E1055E">
        <w:trPr>
          <w:trHeight w:val="288"/>
        </w:trPr>
        <w:tc>
          <w:tcPr>
            <w:tcW w:w="4315" w:type="dxa"/>
          </w:tcPr>
          <w:p w14:paraId="064FF96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bookmarkStart w:id="4" w:name="_Hlk206417645"/>
            <w:r w:rsidRPr="006B6248">
              <w:rPr>
                <w:bCs/>
                <w:sz w:val="22"/>
                <w:szCs w:val="22"/>
              </w:rPr>
              <w:t>Core infra** – add-in</w:t>
            </w:r>
          </w:p>
        </w:tc>
        <w:tc>
          <w:tcPr>
            <w:tcW w:w="1350" w:type="dxa"/>
            <w:shd w:val="clear" w:color="auto" w:fill="FFD4D1"/>
          </w:tcPr>
          <w:p w14:paraId="451FA4C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A01679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52F105DE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37AFDF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D3EC3F7" w14:textId="77777777" w:rsidTr="00E1055E">
        <w:trPr>
          <w:trHeight w:val="288"/>
        </w:trPr>
        <w:tc>
          <w:tcPr>
            <w:tcW w:w="4315" w:type="dxa"/>
          </w:tcPr>
          <w:p w14:paraId="1682B3E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 xml:space="preserve">Core infra** – </w:t>
            </w:r>
            <w:proofErr w:type="gramStart"/>
            <w:r w:rsidRPr="006B6248">
              <w:rPr>
                <w:bCs/>
                <w:sz w:val="22"/>
                <w:szCs w:val="22"/>
              </w:rPr>
              <w:t>web-page</w:t>
            </w:r>
            <w:proofErr w:type="gramEnd"/>
          </w:p>
        </w:tc>
        <w:tc>
          <w:tcPr>
            <w:tcW w:w="1350" w:type="dxa"/>
            <w:shd w:val="clear" w:color="auto" w:fill="FFD4D1"/>
          </w:tcPr>
          <w:p w14:paraId="2F3D08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36F7CF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7719E8A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7FFD94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76AEBB03" w14:textId="77777777" w:rsidTr="00E1055E">
        <w:trPr>
          <w:trHeight w:val="288"/>
        </w:trPr>
        <w:tc>
          <w:tcPr>
            <w:tcW w:w="4315" w:type="dxa"/>
          </w:tcPr>
          <w:p w14:paraId="1BF0D8C3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Okta + user management</w:t>
            </w:r>
          </w:p>
        </w:tc>
        <w:tc>
          <w:tcPr>
            <w:tcW w:w="1350" w:type="dxa"/>
            <w:shd w:val="clear" w:color="auto" w:fill="FFD4D1"/>
          </w:tcPr>
          <w:p w14:paraId="01B8786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1CEFA67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0D0F82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5BCD868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C3B778" w14:textId="77777777" w:rsidTr="00E1055E">
        <w:trPr>
          <w:trHeight w:val="288"/>
        </w:trPr>
        <w:tc>
          <w:tcPr>
            <w:tcW w:w="4315" w:type="dxa"/>
          </w:tcPr>
          <w:p w14:paraId="2849575B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Website integration</w:t>
            </w:r>
          </w:p>
        </w:tc>
        <w:tc>
          <w:tcPr>
            <w:tcW w:w="1350" w:type="dxa"/>
            <w:shd w:val="clear" w:color="auto" w:fill="FFD4D1"/>
          </w:tcPr>
          <w:p w14:paraId="20A8FBE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0DD3949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08F86B5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D3B374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93961E1" w14:textId="77777777" w:rsidTr="00E1055E">
        <w:trPr>
          <w:trHeight w:val="288"/>
        </w:trPr>
        <w:tc>
          <w:tcPr>
            <w:tcW w:w="4315" w:type="dxa"/>
          </w:tcPr>
          <w:p w14:paraId="26623DED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File management</w:t>
            </w:r>
          </w:p>
        </w:tc>
        <w:tc>
          <w:tcPr>
            <w:tcW w:w="1350" w:type="dxa"/>
            <w:shd w:val="clear" w:color="auto" w:fill="FFD4D1"/>
          </w:tcPr>
          <w:p w14:paraId="21EE83F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56487C08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5CB23B0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4D24D62D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0B6AE6" w14:textId="77777777" w:rsidTr="00E1055E">
        <w:trPr>
          <w:trHeight w:val="288"/>
        </w:trPr>
        <w:tc>
          <w:tcPr>
            <w:tcW w:w="4315" w:type="dxa"/>
          </w:tcPr>
          <w:p w14:paraId="496CACEF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Basic AI integration</w:t>
            </w:r>
          </w:p>
        </w:tc>
        <w:tc>
          <w:tcPr>
            <w:tcW w:w="1350" w:type="dxa"/>
            <w:shd w:val="clear" w:color="auto" w:fill="FFD4D1"/>
          </w:tcPr>
          <w:p w14:paraId="69332F8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D8F3D1"/>
          </w:tcPr>
          <w:p w14:paraId="6BB24A2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31D4397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5ACC4EC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801F7F3" w14:textId="77777777" w:rsidTr="00E1055E">
        <w:trPr>
          <w:trHeight w:val="288"/>
        </w:trPr>
        <w:tc>
          <w:tcPr>
            <w:tcW w:w="4315" w:type="dxa"/>
          </w:tcPr>
          <w:p w14:paraId="1110D93E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Check-in / check-out</w:t>
            </w:r>
          </w:p>
        </w:tc>
        <w:tc>
          <w:tcPr>
            <w:tcW w:w="1350" w:type="dxa"/>
            <w:shd w:val="clear" w:color="auto" w:fill="D8F3D1"/>
          </w:tcPr>
          <w:p w14:paraId="4E6AD146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D8F3D1"/>
          </w:tcPr>
          <w:p w14:paraId="72EB5BA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080" w:type="dxa"/>
            <w:shd w:val="clear" w:color="auto" w:fill="D8F3D1"/>
          </w:tcPr>
          <w:p w14:paraId="4A27B46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70402615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60BB65A" w14:textId="77777777" w:rsidTr="00E1055E">
        <w:trPr>
          <w:trHeight w:val="288"/>
        </w:trPr>
        <w:tc>
          <w:tcPr>
            <w:tcW w:w="4315" w:type="dxa"/>
          </w:tcPr>
          <w:p w14:paraId="2E921D1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Email automation</w:t>
            </w:r>
          </w:p>
        </w:tc>
        <w:tc>
          <w:tcPr>
            <w:tcW w:w="1350" w:type="dxa"/>
            <w:shd w:val="clear" w:color="auto" w:fill="FFD4D1"/>
          </w:tcPr>
          <w:p w14:paraId="3672BFD7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6B3675B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234DF84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013B2BCB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57C1D30D" w14:textId="77777777" w:rsidTr="00E1055E">
        <w:trPr>
          <w:trHeight w:val="288"/>
        </w:trPr>
        <w:tc>
          <w:tcPr>
            <w:tcW w:w="4315" w:type="dxa"/>
          </w:tcPr>
          <w:p w14:paraId="1A5F8FF6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Variables</w:t>
            </w:r>
          </w:p>
        </w:tc>
        <w:tc>
          <w:tcPr>
            <w:tcW w:w="1350" w:type="dxa"/>
            <w:shd w:val="clear" w:color="auto" w:fill="FFD4D1"/>
          </w:tcPr>
          <w:p w14:paraId="5F22999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4D6A61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05307DC4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3055699F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3D5C3A36" w14:textId="77777777" w:rsidTr="00E1055E">
        <w:trPr>
          <w:trHeight w:val="288"/>
        </w:trPr>
        <w:tc>
          <w:tcPr>
            <w:tcW w:w="4315" w:type="dxa"/>
          </w:tcPr>
          <w:p w14:paraId="41CA6ED7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Signatures</w:t>
            </w:r>
          </w:p>
        </w:tc>
        <w:tc>
          <w:tcPr>
            <w:tcW w:w="1350" w:type="dxa"/>
            <w:shd w:val="clear" w:color="auto" w:fill="FFD4D1"/>
          </w:tcPr>
          <w:p w14:paraId="0E0B152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5A3689D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795240A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3869703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40B1742D" w14:textId="77777777" w:rsidTr="00E1055E">
        <w:trPr>
          <w:trHeight w:val="288"/>
        </w:trPr>
        <w:tc>
          <w:tcPr>
            <w:tcW w:w="4315" w:type="dxa"/>
          </w:tcPr>
          <w:p w14:paraId="16320795" w14:textId="77777777" w:rsidR="00875773" w:rsidRPr="006B6248" w:rsidRDefault="00875773" w:rsidP="0063561F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Lock sections</w:t>
            </w:r>
          </w:p>
        </w:tc>
        <w:tc>
          <w:tcPr>
            <w:tcW w:w="1350" w:type="dxa"/>
            <w:shd w:val="clear" w:color="auto" w:fill="FFD4D1"/>
          </w:tcPr>
          <w:p w14:paraId="18598A11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3E1264B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62AEF009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6C3B7982" w14:textId="77777777" w:rsidR="00875773" w:rsidRPr="00DF4B2D" w:rsidRDefault="00875773" w:rsidP="0063561F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0C1A2D9F" w14:textId="77777777" w:rsidTr="00E1055E">
        <w:trPr>
          <w:trHeight w:val="288"/>
        </w:trPr>
        <w:tc>
          <w:tcPr>
            <w:tcW w:w="4315" w:type="dxa"/>
          </w:tcPr>
          <w:p w14:paraId="72C2B73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Vendor experience</w:t>
            </w:r>
          </w:p>
        </w:tc>
        <w:tc>
          <w:tcPr>
            <w:tcW w:w="1350" w:type="dxa"/>
            <w:shd w:val="clear" w:color="auto" w:fill="FFD4D1"/>
          </w:tcPr>
          <w:p w14:paraId="32FC97A5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170" w:type="dxa"/>
            <w:shd w:val="clear" w:color="auto" w:fill="FFD4D1"/>
          </w:tcPr>
          <w:p w14:paraId="1F5271C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D8F3D1"/>
          </w:tcPr>
          <w:p w14:paraId="38E3BB28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435" w:type="dxa"/>
            <w:shd w:val="clear" w:color="auto" w:fill="D8F3D1"/>
          </w:tcPr>
          <w:p w14:paraId="138FBB8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66151F59" w14:textId="77777777" w:rsidTr="00E1055E">
        <w:trPr>
          <w:trHeight w:val="288"/>
        </w:trPr>
        <w:tc>
          <w:tcPr>
            <w:tcW w:w="4315" w:type="dxa"/>
          </w:tcPr>
          <w:p w14:paraId="6354DEBD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Compile</w:t>
            </w:r>
          </w:p>
        </w:tc>
        <w:tc>
          <w:tcPr>
            <w:tcW w:w="1350" w:type="dxa"/>
            <w:shd w:val="clear" w:color="auto" w:fill="D8F3D1"/>
          </w:tcPr>
          <w:p w14:paraId="49F1D86B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5E085FF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025600BE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867181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231CD51A" w14:textId="77777777" w:rsidTr="00E1055E">
        <w:trPr>
          <w:trHeight w:val="288"/>
        </w:trPr>
        <w:tc>
          <w:tcPr>
            <w:tcW w:w="4315" w:type="dxa"/>
          </w:tcPr>
          <w:p w14:paraId="5360921E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Approvals</w:t>
            </w:r>
          </w:p>
        </w:tc>
        <w:tc>
          <w:tcPr>
            <w:tcW w:w="1350" w:type="dxa"/>
            <w:shd w:val="clear" w:color="auto" w:fill="D8F3D1"/>
          </w:tcPr>
          <w:p w14:paraId="3AD25B3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33034B4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06B3F3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4D647D04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tr w:rsidR="00875773" w:rsidRPr="006B6248" w14:paraId="1BD34C9D" w14:textId="77777777" w:rsidTr="00E1055E">
        <w:trPr>
          <w:trHeight w:val="288"/>
        </w:trPr>
        <w:tc>
          <w:tcPr>
            <w:tcW w:w="4315" w:type="dxa"/>
          </w:tcPr>
          <w:p w14:paraId="24280756" w14:textId="77777777" w:rsidR="00875773" w:rsidRPr="006B6248" w:rsidRDefault="00875773" w:rsidP="00D14C27">
            <w:pPr>
              <w:rPr>
                <w:bCs/>
                <w:sz w:val="22"/>
                <w:szCs w:val="22"/>
              </w:rPr>
            </w:pPr>
            <w:r w:rsidRPr="006B6248">
              <w:rPr>
                <w:bCs/>
                <w:sz w:val="22"/>
                <w:szCs w:val="22"/>
              </w:rPr>
              <w:t>Templates</w:t>
            </w:r>
          </w:p>
        </w:tc>
        <w:tc>
          <w:tcPr>
            <w:tcW w:w="1350" w:type="dxa"/>
            <w:shd w:val="clear" w:color="auto" w:fill="D8F3D1"/>
          </w:tcPr>
          <w:p w14:paraId="2EAE2D4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  <w:tc>
          <w:tcPr>
            <w:tcW w:w="1170" w:type="dxa"/>
            <w:shd w:val="clear" w:color="auto" w:fill="FFD4D1"/>
          </w:tcPr>
          <w:p w14:paraId="6B0B0D99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080" w:type="dxa"/>
            <w:shd w:val="clear" w:color="auto" w:fill="FFD4D1"/>
          </w:tcPr>
          <w:p w14:paraId="22159182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No</w:t>
            </w:r>
          </w:p>
        </w:tc>
        <w:tc>
          <w:tcPr>
            <w:tcW w:w="1435" w:type="dxa"/>
            <w:shd w:val="clear" w:color="auto" w:fill="D8F3D1"/>
          </w:tcPr>
          <w:p w14:paraId="307BE37F" w14:textId="77777777" w:rsidR="00875773" w:rsidRPr="00DF4B2D" w:rsidRDefault="00875773" w:rsidP="00D14C27">
            <w:pPr>
              <w:rPr>
                <w:bCs/>
                <w:sz w:val="22"/>
                <w:szCs w:val="22"/>
              </w:rPr>
            </w:pPr>
            <w:r w:rsidRPr="00DF4B2D">
              <w:rPr>
                <w:bCs/>
                <w:sz w:val="22"/>
                <w:szCs w:val="22"/>
              </w:rPr>
              <w:t>Yes</w:t>
            </w:r>
          </w:p>
        </w:tc>
      </w:tr>
      <w:bookmarkEnd w:id="4"/>
    </w:tbl>
    <w:p w14:paraId="142EF5D5" w14:textId="77777777" w:rsidR="00875773" w:rsidRDefault="00875773" w:rsidP="00462B35">
      <w:pPr>
        <w:spacing w:after="0" w:line="240" w:lineRule="auto"/>
        <w:rPr>
          <w:b/>
          <w:sz w:val="28"/>
        </w:rPr>
      </w:pPr>
    </w:p>
    <w:p w14:paraId="6899BB3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**Core infra includes the invisible work necessary to make the baseline work. That includes the dev ops and database changes, for example. It also includes the core bidirectional sync architecture. </w:t>
      </w:r>
    </w:p>
    <w:p w14:paraId="6CAF9706" w14:textId="77777777" w:rsidR="00875773" w:rsidRDefault="00875773" w:rsidP="00462B35">
      <w:pPr>
        <w:spacing w:after="0" w:line="240" w:lineRule="auto"/>
        <w:rPr>
          <w:sz w:val="22"/>
        </w:rPr>
      </w:pPr>
    </w:p>
    <w:p w14:paraId="7282069B" w14:textId="77777777" w:rsidR="00875773" w:rsidRDefault="00875773" w:rsidP="00462B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ADDITIONAL NOTES</w:t>
      </w:r>
    </w:p>
    <w:p w14:paraId="01444D04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This is a new approach to planning, but this is also a sizeable and new project.</w:t>
      </w:r>
    </w:p>
    <w:p w14:paraId="344B4ABA" w14:textId="77777777" w:rsidR="00875773" w:rsidRDefault="00875773" w:rsidP="00462B35">
      <w:pPr>
        <w:spacing w:after="0" w:line="240" w:lineRule="auto"/>
        <w:rPr>
          <w:sz w:val="22"/>
        </w:rPr>
      </w:pPr>
    </w:p>
    <w:p w14:paraId="477E84DB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Hopefully this process will allow us to accelerate. Let’s test it, iterate, and keep going. The thing that matters is the velocity and quality of software we release.</w:t>
      </w:r>
    </w:p>
    <w:p w14:paraId="5BBBAF3E" w14:textId="77777777" w:rsidR="00875773" w:rsidRDefault="00875773" w:rsidP="00462B35">
      <w:pPr>
        <w:spacing w:after="0" w:line="240" w:lineRule="auto"/>
        <w:rPr>
          <w:sz w:val="22"/>
        </w:rPr>
      </w:pPr>
    </w:p>
    <w:p w14:paraId="4A3ED269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 xml:space="preserve">Now let’s be real with each other. We’re moving </w:t>
      </w:r>
      <w:del w:id="5" w:author="Moti Sorkin" w:date="2025-08-18T09:10:00Z" w16du:dateUtc="2025-08-18T16:10:00Z">
        <w:r w:rsidDel="005254A0">
          <w:rPr>
            <w:sz w:val="22"/>
          </w:rPr>
          <w:delText xml:space="preserve">fastly </w:delText>
        </w:r>
      </w:del>
      <w:r>
        <w:rPr>
          <w:sz w:val="22"/>
        </w:rPr>
        <w:t xml:space="preserve">slowly. We’ve started speeding up but we’re nowhere where we should be with this level of staffing.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we need to do something different. That might be painful, but no impactful change comes without pain.</w:t>
      </w:r>
    </w:p>
    <w:p w14:paraId="671AEDC5" w14:textId="77777777" w:rsidR="00875773" w:rsidRDefault="00875773" w:rsidP="00462B35">
      <w:pPr>
        <w:spacing w:after="0" w:line="240" w:lineRule="auto"/>
        <w:rPr>
          <w:sz w:val="22"/>
        </w:rPr>
      </w:pPr>
    </w:p>
    <w:p w14:paraId="0F20806D" w14:textId="77777777" w:rsidR="00875773" w:rsidRDefault="00875773" w:rsidP="00462B35">
      <w:pPr>
        <w:spacing w:after="0" w:line="240" w:lineRule="auto"/>
        <w:rPr>
          <w:sz w:val="22"/>
        </w:rPr>
      </w:pPr>
      <w:r>
        <w:rPr>
          <w:sz w:val="22"/>
        </w:rPr>
        <w:t>Now let’s go do it.</w:t>
      </w:r>
    </w:p>
    <w:p w14:paraId="6CEB919D" w14:textId="77777777" w:rsidR="00875773" w:rsidRDefault="00875773" w:rsidP="00462B35">
      <w:pPr>
        <w:spacing w:after="165"/>
      </w:pPr>
      <w:r>
        <w:br w:type="page"/>
      </w:r>
    </w:p>
    <w:p w14:paraId="243E20D5" w14:textId="77777777" w:rsidR="00875773" w:rsidRDefault="00875773" w:rsidP="00462B35">
      <w:pPr>
        <w:spacing w:after="0" w:line="240" w:lineRule="auto"/>
        <w:ind w:left="-630"/>
      </w:pPr>
      <w:r>
        <w:rPr>
          <w:b/>
        </w:rPr>
        <w:lastRenderedPageBreak/>
        <w:t>IN WITNESS WHEREOF, THEREOF, THEREIN, THEREOUT, AND WITH THOROUGHBREADS:</w:t>
      </w:r>
    </w:p>
    <w:p w14:paraId="7E7E5B53" w14:textId="77777777" w:rsidR="00875773" w:rsidRDefault="00875773" w:rsidP="00462B35">
      <w:pPr>
        <w:spacing w:after="0" w:line="240" w:lineRule="auto"/>
      </w:pPr>
    </w:p>
    <w:p w14:paraId="50827816" w14:textId="77777777" w:rsidR="00875773" w:rsidRDefault="00875773" w:rsidP="00462B35">
      <w:pPr>
        <w:spacing w:after="0" w:line="240" w:lineRule="auto"/>
        <w:ind w:left="-630"/>
      </w:pPr>
      <w:r>
        <w:t>The parties execute* this Contract as of the Effective Date.</w:t>
      </w:r>
    </w:p>
    <w:p w14:paraId="3845C46D" w14:textId="77777777" w:rsidR="00875773" w:rsidRDefault="00875773" w:rsidP="00462B35">
      <w:pPr>
        <w:spacing w:after="0" w:line="240" w:lineRule="auto"/>
        <w:rPr>
          <w:b/>
        </w:rPr>
        <w:sectPr w:rsidR="00875773" w:rsidSect="008757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2C421EF7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678D5AAB" w14:textId="77777777" w:rsidR="00875773" w:rsidRDefault="00875773" w:rsidP="0013224C">
            <w:pPr>
              <w:spacing w:after="0" w:line="240" w:lineRule="auto"/>
            </w:pPr>
            <w:r>
              <w:br/>
            </w:r>
            <w:r>
              <w:br/>
            </w:r>
          </w:p>
          <w:p w14:paraId="34DC407E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0A2EA9C" w14:textId="77777777" w:rsidR="00875773" w:rsidRDefault="00875773" w:rsidP="0013224C">
            <w:pPr>
              <w:spacing w:after="0" w:line="240" w:lineRule="auto"/>
              <w:rPr>
                <w:b/>
              </w:rPr>
            </w:pPr>
          </w:p>
          <w:p w14:paraId="050F0511" w14:textId="77777777" w:rsidR="00875773" w:rsidRPr="003B3DCB" w:rsidRDefault="00875773" w:rsidP="0013224C">
            <w:pPr>
              <w:spacing w:after="0" w:line="240" w:lineRule="auto"/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Dizzles</w:t>
            </w:r>
            <w:proofErr w:type="spellEnd"/>
          </w:p>
        </w:tc>
      </w:tr>
      <w:tr w:rsidR="00875773" w14:paraId="6C626B40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FAABB22" w14:textId="77777777" w:rsidR="00875773" w:rsidRDefault="00875773" w:rsidP="0013224C">
            <w:pPr>
              <w:spacing w:after="0" w:line="240" w:lineRule="auto"/>
              <w:ind w:right="90"/>
            </w:pPr>
          </w:p>
          <w:p w14:paraId="53D9FA41" w14:textId="77777777" w:rsidR="00875773" w:rsidRDefault="00875773" w:rsidP="0013224C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00452F7A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16B955B6" w14:textId="77777777" w:rsidR="00875773" w:rsidRDefault="00875773" w:rsidP="00DB554A">
            <w:pPr>
              <w:spacing w:after="0" w:line="240" w:lineRule="auto"/>
            </w:pPr>
            <w:r>
              <w:t xml:space="preserve">Full Name            </w:t>
            </w:r>
          </w:p>
          <w:p w14:paraId="5F19EA7A" w14:textId="77777777" w:rsidR="00875773" w:rsidRDefault="00875773" w:rsidP="00DB554A">
            <w:pPr>
              <w:spacing w:after="0" w:line="240" w:lineRule="auto"/>
              <w:ind w:right="90"/>
            </w:pPr>
            <w:r>
              <w:rPr>
                <w:u w:val="single"/>
              </w:rPr>
              <w:t>C-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7955569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793B1709" w14:textId="77777777" w:rsidR="00875773" w:rsidRDefault="00875773" w:rsidP="00DB554A">
            <w:pPr>
              <w:spacing w:after="0" w:line="240" w:lineRule="auto"/>
            </w:pPr>
            <w:r>
              <w:t xml:space="preserve">Title: </w:t>
            </w:r>
          </w:p>
          <w:p w14:paraId="6AEFAB8E" w14:textId="77777777" w:rsidR="00875773" w:rsidRDefault="00875773" w:rsidP="00DB554A">
            <w:pPr>
              <w:spacing w:after="0" w:line="240" w:lineRule="auto"/>
              <w:ind w:right="90"/>
            </w:pPr>
            <w:proofErr w:type="spellStart"/>
            <w:r>
              <w:rPr>
                <w:u w:val="single"/>
              </w:rPr>
              <w:t>Productus</w:t>
            </w:r>
            <w:proofErr w:type="spellEnd"/>
            <w:r>
              <w:rPr>
                <w:u w:val="single"/>
              </w:rPr>
              <w:t xml:space="preserve"> Maximus________</w:t>
            </w:r>
          </w:p>
        </w:tc>
      </w:tr>
      <w:tr w:rsidR="00875773" w14:paraId="49EE4CB6" w14:textId="77777777" w:rsidTr="00DB554A">
        <w:trPr>
          <w:tblCellSpacing w:w="15" w:type="dxa"/>
        </w:trPr>
        <w:tc>
          <w:tcPr>
            <w:tcW w:w="3287" w:type="dxa"/>
            <w:vAlign w:val="center"/>
          </w:tcPr>
          <w:p w14:paraId="06FA4323" w14:textId="77777777" w:rsidR="00875773" w:rsidRDefault="00875773" w:rsidP="0013224C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5601C865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347"/>
      </w:tblGrid>
      <w:tr w:rsidR="00875773" w14:paraId="6978510B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1D71A236" w14:textId="77777777" w:rsidR="00875773" w:rsidRDefault="00875773" w:rsidP="00570D9B">
            <w:pPr>
              <w:spacing w:after="0" w:line="240" w:lineRule="auto"/>
              <w:ind w:right="90"/>
            </w:pPr>
          </w:p>
          <w:p w14:paraId="2B68AB17" w14:textId="77777777" w:rsidR="00875773" w:rsidRDefault="00875773" w:rsidP="00570D9B">
            <w:pPr>
              <w:spacing w:after="0" w:line="240" w:lineRule="auto"/>
              <w:ind w:right="90"/>
            </w:pPr>
            <w:r>
              <w:t>Signature by                        ___________________________</w:t>
            </w:r>
          </w:p>
        </w:tc>
      </w:tr>
      <w:tr w:rsidR="00875773" w14:paraId="2C730CD0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47C9FBF8" w14:textId="77777777" w:rsidR="00875773" w:rsidRDefault="00875773" w:rsidP="00570D9B">
            <w:pPr>
              <w:spacing w:after="0" w:line="240" w:lineRule="auto"/>
            </w:pPr>
            <w:r>
              <w:t xml:space="preserve">Full Name            </w:t>
            </w:r>
          </w:p>
          <w:p w14:paraId="2AD4454B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J-</w:t>
            </w:r>
            <w:proofErr w:type="spellStart"/>
            <w:r>
              <w:rPr>
                <w:u w:val="single"/>
              </w:rPr>
              <w:t>D</w:t>
            </w:r>
            <w:r w:rsidRPr="00681B76">
              <w:rPr>
                <w:u w:val="single"/>
              </w:rPr>
              <w:t>izzle</w:t>
            </w:r>
            <w:proofErr w:type="spellEnd"/>
            <w:r>
              <w:t>___________________</w:t>
            </w:r>
          </w:p>
        </w:tc>
      </w:tr>
      <w:tr w:rsidR="00875773" w14:paraId="0D5E2A3A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54BF54BD" w14:textId="77777777" w:rsidR="00875773" w:rsidRDefault="00875773" w:rsidP="00570D9B">
            <w:pPr>
              <w:spacing w:after="0" w:line="240" w:lineRule="auto"/>
            </w:pPr>
            <w:r>
              <w:t xml:space="preserve">Title: </w:t>
            </w:r>
          </w:p>
          <w:p w14:paraId="4B22B3F2" w14:textId="77777777" w:rsidR="00875773" w:rsidRDefault="00875773" w:rsidP="00570D9B">
            <w:pPr>
              <w:spacing w:after="0" w:line="240" w:lineRule="auto"/>
              <w:ind w:right="90"/>
            </w:pPr>
            <w:r>
              <w:rPr>
                <w:u w:val="single"/>
              </w:rPr>
              <w:t>Jen Er. Us, Esq._____________</w:t>
            </w:r>
          </w:p>
        </w:tc>
      </w:tr>
      <w:tr w:rsidR="00875773" w14:paraId="78F5176D" w14:textId="77777777" w:rsidTr="00570D9B">
        <w:trPr>
          <w:tblCellSpacing w:w="15" w:type="dxa"/>
        </w:trPr>
        <w:tc>
          <w:tcPr>
            <w:tcW w:w="3287" w:type="dxa"/>
            <w:vAlign w:val="center"/>
          </w:tcPr>
          <w:p w14:paraId="7086A857" w14:textId="77777777" w:rsidR="00875773" w:rsidRDefault="00875773" w:rsidP="00570D9B">
            <w:pPr>
              <w:spacing w:after="0" w:line="240" w:lineRule="auto"/>
              <w:ind w:right="90"/>
            </w:pPr>
            <w:r>
              <w:t>Date    ___________________________</w:t>
            </w:r>
          </w:p>
        </w:tc>
      </w:tr>
    </w:tbl>
    <w:p w14:paraId="6D909A52" w14:textId="77777777" w:rsidR="00875773" w:rsidRDefault="00875773" w:rsidP="00462B35">
      <w:pPr>
        <w:spacing w:after="0" w:line="240" w:lineRule="auto"/>
        <w:ind w:right="90"/>
      </w:pPr>
    </w:p>
    <w:p w14:paraId="5F7D2104" w14:textId="77777777" w:rsidR="00875773" w:rsidRDefault="00875773" w:rsidP="00462B35">
      <w:pPr>
        <w:spacing w:after="0" w:line="240" w:lineRule="auto"/>
        <w:ind w:right="90"/>
      </w:pPr>
    </w:p>
    <w:p w14:paraId="5E687F93" w14:textId="77777777" w:rsidR="00875773" w:rsidRDefault="00875773" w:rsidP="00462B35">
      <w:pPr>
        <w:spacing w:after="0" w:line="240" w:lineRule="auto"/>
        <w:ind w:right="90"/>
      </w:pPr>
    </w:p>
    <w:p w14:paraId="69F32489" w14:textId="77777777" w:rsidR="00875773" w:rsidRDefault="00875773" w:rsidP="00462B35">
      <w:pPr>
        <w:spacing w:after="0" w:line="240" w:lineRule="auto"/>
        <w:ind w:right="90"/>
      </w:pPr>
    </w:p>
    <w:p w14:paraId="2FCD7875" w14:textId="77777777" w:rsidR="00875773" w:rsidRDefault="00875773" w:rsidP="00462B35">
      <w:pPr>
        <w:spacing w:after="0" w:line="240" w:lineRule="auto"/>
        <w:ind w:right="90"/>
      </w:pPr>
    </w:p>
    <w:p w14:paraId="7892EE6D" w14:textId="77777777" w:rsidR="00875773" w:rsidRDefault="00875773" w:rsidP="00462B35">
      <w:pPr>
        <w:spacing w:after="0" w:line="240" w:lineRule="auto"/>
        <w:ind w:right="90"/>
      </w:pPr>
    </w:p>
    <w:p w14:paraId="37D1C834" w14:textId="77777777" w:rsidR="00875773" w:rsidRDefault="00875773" w:rsidP="00462B35">
      <w:pPr>
        <w:spacing w:after="0" w:line="240" w:lineRule="auto"/>
        <w:ind w:right="90"/>
      </w:pPr>
    </w:p>
    <w:p w14:paraId="05FA4F6E" w14:textId="77777777" w:rsidR="00875773" w:rsidRDefault="00875773" w:rsidP="00462B35">
      <w:pPr>
        <w:spacing w:after="0" w:line="240" w:lineRule="auto"/>
        <w:ind w:right="90"/>
      </w:pPr>
    </w:p>
    <w:p w14:paraId="6EC5EEF2" w14:textId="77777777" w:rsidR="00875773" w:rsidRDefault="00875773" w:rsidP="00462B35">
      <w:pPr>
        <w:spacing w:after="0" w:line="240" w:lineRule="auto"/>
        <w:ind w:right="90"/>
      </w:pPr>
    </w:p>
    <w:p w14:paraId="3A6CBEC3" w14:textId="77777777" w:rsidR="00875773" w:rsidRDefault="00875773" w:rsidP="00462B35">
      <w:pPr>
        <w:spacing w:after="0" w:line="240" w:lineRule="auto"/>
        <w:ind w:right="90"/>
      </w:pPr>
    </w:p>
    <w:p w14:paraId="78DF1AA0" w14:textId="77777777" w:rsidR="00875773" w:rsidRDefault="00875773" w:rsidP="00462B35">
      <w:pPr>
        <w:spacing w:after="0" w:line="240" w:lineRule="auto"/>
        <w:ind w:right="90"/>
      </w:pPr>
    </w:p>
    <w:p w14:paraId="220D5986" w14:textId="77777777" w:rsidR="00875773" w:rsidRDefault="00875773" w:rsidP="00462B35">
      <w:pPr>
        <w:spacing w:after="0" w:line="240" w:lineRule="auto"/>
        <w:ind w:right="90"/>
      </w:pPr>
    </w:p>
    <w:p w14:paraId="753024A5" w14:textId="77777777" w:rsidR="00875773" w:rsidRDefault="00875773" w:rsidP="00462B35">
      <w:pPr>
        <w:spacing w:after="0" w:line="240" w:lineRule="auto"/>
        <w:ind w:right="90"/>
      </w:pPr>
    </w:p>
    <w:p w14:paraId="52FACC45" w14:textId="77777777" w:rsidR="00875773" w:rsidRDefault="00875773" w:rsidP="00462B35">
      <w:pPr>
        <w:spacing w:after="0" w:line="240" w:lineRule="auto"/>
        <w:ind w:right="90"/>
      </w:pPr>
    </w:p>
    <w:p w14:paraId="7A7B567E" w14:textId="77777777" w:rsidR="00875773" w:rsidRDefault="00875773" w:rsidP="00462B35">
      <w:pPr>
        <w:spacing w:after="0" w:line="240" w:lineRule="auto"/>
        <w:ind w:right="90"/>
      </w:pPr>
    </w:p>
    <w:p w14:paraId="68B22166" w14:textId="77777777" w:rsidR="00875773" w:rsidRDefault="00875773" w:rsidP="00462B35">
      <w:pPr>
        <w:spacing w:after="0" w:line="240" w:lineRule="auto"/>
        <w:ind w:right="90"/>
      </w:pPr>
    </w:p>
    <w:p w14:paraId="14B82930" w14:textId="77777777" w:rsidR="00875773" w:rsidRDefault="00875773" w:rsidP="00462B35">
      <w:pPr>
        <w:spacing w:after="0" w:line="240" w:lineRule="auto"/>
        <w:ind w:right="90"/>
      </w:pPr>
    </w:p>
    <w:p w14:paraId="7810D5D3" w14:textId="77777777" w:rsidR="00875773" w:rsidRDefault="00875773" w:rsidP="00462B35">
      <w:pPr>
        <w:spacing w:after="0" w:line="240" w:lineRule="auto"/>
        <w:ind w:right="90"/>
      </w:pPr>
    </w:p>
    <w:p w14:paraId="38E7F31E" w14:textId="77777777" w:rsidR="00875773" w:rsidRDefault="00875773" w:rsidP="00462B35">
      <w:pPr>
        <w:spacing w:after="0" w:line="240" w:lineRule="auto"/>
        <w:ind w:right="90"/>
      </w:pPr>
    </w:p>
    <w:p w14:paraId="35669C4B" w14:textId="77777777" w:rsidR="00875773" w:rsidRDefault="00875773" w:rsidP="00462B35">
      <w:pPr>
        <w:spacing w:after="0" w:line="240" w:lineRule="auto"/>
        <w:ind w:right="90"/>
      </w:pPr>
    </w:p>
    <w:tbl>
      <w:tblPr>
        <w:tblW w:w="0" w:type="auto"/>
        <w:tblCellSpacing w:w="15" w:type="dxa"/>
        <w:tblInd w:w="-720" w:type="dxa"/>
        <w:tblLook w:val="04A0" w:firstRow="1" w:lastRow="0" w:firstColumn="1" w:lastColumn="0" w:noHBand="0" w:noVBand="1"/>
      </w:tblPr>
      <w:tblGrid>
        <w:gridCol w:w="3797"/>
      </w:tblGrid>
      <w:tr w:rsidR="00875773" w14:paraId="15B27A4D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3C86AD48" w14:textId="77777777" w:rsidR="00875773" w:rsidRPr="003B3DCB" w:rsidRDefault="00875773" w:rsidP="0013224C">
            <w:pPr>
              <w:spacing w:after="0" w:line="240" w:lineRule="auto"/>
              <w:ind w:left="540"/>
              <w:rPr>
                <w:u w:val="single"/>
              </w:rPr>
            </w:pPr>
            <w:r>
              <w:rPr>
                <w:b/>
                <w:u w:val="single"/>
              </w:rPr>
              <w:t>Fizzle</w:t>
            </w:r>
          </w:p>
        </w:tc>
      </w:tr>
      <w:tr w:rsidR="00875773" w14:paraId="37C29D5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B0A98F6" w14:textId="77777777" w:rsidR="00875773" w:rsidRDefault="00875773" w:rsidP="0013224C">
            <w:pPr>
              <w:spacing w:after="0" w:line="240" w:lineRule="auto"/>
              <w:ind w:left="540"/>
            </w:pPr>
          </w:p>
          <w:p w14:paraId="609B1006" w14:textId="77777777" w:rsidR="00875773" w:rsidRDefault="00875773" w:rsidP="0013224C">
            <w:pPr>
              <w:spacing w:after="0" w:line="240" w:lineRule="auto"/>
              <w:ind w:left="540"/>
            </w:pPr>
            <w:r>
              <w:t>Signature by                         ___________________________</w:t>
            </w:r>
          </w:p>
        </w:tc>
      </w:tr>
      <w:tr w:rsidR="00875773" w14:paraId="28ACB7CB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401B8A78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Full Name            </w:t>
            </w:r>
          </w:p>
          <w:p w14:paraId="7B9BF256" w14:textId="77777777" w:rsidR="00875773" w:rsidRDefault="00875773" w:rsidP="0013224C">
            <w:pPr>
              <w:spacing w:after="0" w:line="240" w:lineRule="auto"/>
              <w:ind w:left="540"/>
            </w:pPr>
            <w:r w:rsidRPr="00681B76">
              <w:rPr>
                <w:u w:val="single"/>
              </w:rPr>
              <w:t>Yu Fizzle</w:t>
            </w:r>
            <w:r>
              <w:t>___________________</w:t>
            </w:r>
          </w:p>
        </w:tc>
      </w:tr>
      <w:tr w:rsidR="00875773" w14:paraId="726A9801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0513A59D" w14:textId="77777777" w:rsidR="00875773" w:rsidRDefault="00875773" w:rsidP="0013224C">
            <w:pPr>
              <w:spacing w:after="0" w:line="240" w:lineRule="auto"/>
              <w:ind w:left="540"/>
            </w:pPr>
            <w:r>
              <w:t xml:space="preserve">On behalf of: </w:t>
            </w:r>
          </w:p>
          <w:p w14:paraId="5DC53AB8" w14:textId="77777777" w:rsidR="00875773" w:rsidRDefault="00875773" w:rsidP="0013224C">
            <w:pPr>
              <w:spacing w:after="0" w:line="240" w:lineRule="auto"/>
              <w:ind w:left="540"/>
            </w:pPr>
            <w:r w:rsidRPr="001F28B2">
              <w:rPr>
                <w:u w:val="single"/>
              </w:rPr>
              <w:t xml:space="preserve">Yuri Lee </w:t>
            </w:r>
            <w:proofErr w:type="spellStart"/>
            <w:r w:rsidRPr="001F28B2">
              <w:rPr>
                <w:u w:val="single"/>
              </w:rPr>
              <w:t>Laffed</w:t>
            </w:r>
            <w:proofErr w:type="spellEnd"/>
            <w:r>
              <w:rPr>
                <w:u w:val="single"/>
              </w:rPr>
              <w:t>_____________</w:t>
            </w:r>
          </w:p>
        </w:tc>
      </w:tr>
      <w:tr w:rsidR="00875773" w14:paraId="53820652" w14:textId="77777777" w:rsidTr="0013224C">
        <w:trPr>
          <w:tblCellSpacing w:w="15" w:type="dxa"/>
        </w:trPr>
        <w:tc>
          <w:tcPr>
            <w:tcW w:w="1500" w:type="dxa"/>
            <w:vAlign w:val="center"/>
          </w:tcPr>
          <w:p w14:paraId="7E566588" w14:textId="77777777" w:rsidR="00875773" w:rsidRDefault="00875773" w:rsidP="0013224C">
            <w:pPr>
              <w:spacing w:after="0" w:line="240" w:lineRule="auto"/>
              <w:ind w:left="540"/>
            </w:pPr>
            <w:r>
              <w:t>Date    ___________________________</w:t>
            </w:r>
          </w:p>
        </w:tc>
      </w:tr>
    </w:tbl>
    <w:p w14:paraId="3E3951A1" w14:textId="77777777" w:rsidR="00875773" w:rsidRDefault="00875773" w:rsidP="00462B35">
      <w:pPr>
        <w:spacing w:after="0" w:line="240" w:lineRule="auto"/>
        <w:ind w:left="540"/>
      </w:pPr>
    </w:p>
    <w:p w14:paraId="37FD5F29" w14:textId="77777777" w:rsidR="00875773" w:rsidRDefault="00875773" w:rsidP="00462B35">
      <w:pPr>
        <w:spacing w:after="0" w:line="240" w:lineRule="auto"/>
        <w:ind w:left="540"/>
      </w:pPr>
    </w:p>
    <w:p w14:paraId="0E38814A" w14:textId="77777777" w:rsidR="00875773" w:rsidRDefault="00875773" w:rsidP="00462B35">
      <w:pPr>
        <w:spacing w:after="0" w:line="240" w:lineRule="auto"/>
        <w:ind w:left="540"/>
      </w:pPr>
    </w:p>
    <w:p w14:paraId="28C49BBF" w14:textId="77777777" w:rsidR="00875773" w:rsidRDefault="00875773" w:rsidP="00462B35">
      <w:pPr>
        <w:spacing w:after="0" w:line="240" w:lineRule="auto"/>
        <w:ind w:left="540"/>
      </w:pPr>
    </w:p>
    <w:p w14:paraId="1997BA24" w14:textId="77777777" w:rsidR="00875773" w:rsidRDefault="00875773" w:rsidP="00462B35">
      <w:pPr>
        <w:spacing w:after="0" w:line="240" w:lineRule="auto"/>
        <w:ind w:left="540"/>
      </w:pPr>
    </w:p>
    <w:p w14:paraId="6CCCC30E" w14:textId="77777777" w:rsidR="00875773" w:rsidRDefault="00875773" w:rsidP="00462B35">
      <w:pPr>
        <w:spacing w:after="0" w:line="240" w:lineRule="auto"/>
        <w:ind w:left="540"/>
      </w:pPr>
    </w:p>
    <w:p w14:paraId="0663D0F9" w14:textId="77777777" w:rsidR="00875773" w:rsidRDefault="00875773" w:rsidP="00462B35">
      <w:pPr>
        <w:spacing w:after="0" w:line="240" w:lineRule="auto"/>
        <w:ind w:left="540"/>
      </w:pPr>
    </w:p>
    <w:p w14:paraId="3E548EB0" w14:textId="77777777" w:rsidR="00875773" w:rsidRDefault="00875773" w:rsidP="00462B35">
      <w:pPr>
        <w:spacing w:after="0" w:line="240" w:lineRule="auto"/>
        <w:ind w:left="540"/>
      </w:pPr>
    </w:p>
    <w:p w14:paraId="4CF2D28C" w14:textId="77777777" w:rsidR="00875773" w:rsidRDefault="00875773" w:rsidP="00462B35">
      <w:pPr>
        <w:spacing w:after="0" w:line="240" w:lineRule="auto"/>
        <w:ind w:left="540"/>
      </w:pPr>
    </w:p>
    <w:p w14:paraId="1A84322F" w14:textId="77777777" w:rsidR="00875773" w:rsidRDefault="00875773" w:rsidP="00462B35">
      <w:pPr>
        <w:spacing w:after="0" w:line="240" w:lineRule="auto"/>
        <w:ind w:left="540"/>
      </w:pPr>
    </w:p>
    <w:p w14:paraId="5C85E913" w14:textId="77777777" w:rsidR="00875773" w:rsidRDefault="00875773" w:rsidP="00462B35">
      <w:pPr>
        <w:spacing w:after="0" w:line="240" w:lineRule="auto"/>
        <w:ind w:left="540"/>
      </w:pPr>
    </w:p>
    <w:p w14:paraId="184B59FE" w14:textId="77777777" w:rsidR="00875773" w:rsidRDefault="00875773" w:rsidP="00462B35">
      <w:pPr>
        <w:spacing w:after="0" w:line="240" w:lineRule="auto"/>
        <w:ind w:left="540"/>
      </w:pPr>
    </w:p>
    <w:p w14:paraId="1DC821D1" w14:textId="77777777" w:rsidR="00875773" w:rsidRDefault="00875773" w:rsidP="00462B35">
      <w:pPr>
        <w:spacing w:after="0" w:line="240" w:lineRule="auto"/>
        <w:ind w:left="540"/>
      </w:pPr>
    </w:p>
    <w:p w14:paraId="21C61FC7" w14:textId="77777777" w:rsidR="00875773" w:rsidRDefault="00875773" w:rsidP="00462B35">
      <w:pPr>
        <w:spacing w:after="0" w:line="240" w:lineRule="auto"/>
        <w:ind w:left="540"/>
      </w:pPr>
    </w:p>
    <w:p w14:paraId="48BDC865" w14:textId="77777777" w:rsidR="00875773" w:rsidRDefault="00875773" w:rsidP="00462B35">
      <w:pPr>
        <w:spacing w:after="0" w:line="240" w:lineRule="auto"/>
        <w:ind w:left="540"/>
      </w:pPr>
    </w:p>
    <w:p w14:paraId="33BD9FE3" w14:textId="77777777" w:rsidR="00875773" w:rsidRDefault="00875773" w:rsidP="00462B35">
      <w:pPr>
        <w:spacing w:after="0" w:line="240" w:lineRule="auto"/>
        <w:ind w:left="540"/>
      </w:pPr>
    </w:p>
    <w:p w14:paraId="0CAB8F1A" w14:textId="77777777" w:rsidR="00875773" w:rsidRDefault="00875773" w:rsidP="00462B35">
      <w:pPr>
        <w:spacing w:after="0" w:line="240" w:lineRule="auto"/>
        <w:ind w:left="540"/>
      </w:pPr>
    </w:p>
    <w:p w14:paraId="2C9D7E6F" w14:textId="77777777" w:rsidR="00875773" w:rsidRDefault="00875773" w:rsidP="00462B35">
      <w:pPr>
        <w:spacing w:after="0" w:line="240" w:lineRule="auto"/>
        <w:ind w:left="540"/>
      </w:pPr>
      <w:r>
        <w:rPr>
          <w:i/>
        </w:rPr>
        <w:t>*Official and binding note*</w:t>
      </w:r>
    </w:p>
    <w:p w14:paraId="310845B0" w14:textId="77777777" w:rsidR="00875773" w:rsidRDefault="00875773" w:rsidP="00462B35">
      <w:pPr>
        <w:spacing w:after="0" w:line="240" w:lineRule="auto"/>
        <w:ind w:left="540"/>
        <w:rPr>
          <w:i/>
        </w:rPr>
      </w:pPr>
    </w:p>
    <w:p w14:paraId="256630DA" w14:textId="77777777" w:rsidR="00875773" w:rsidRPr="00462B35" w:rsidRDefault="00875773" w:rsidP="00462B35">
      <w:pPr>
        <w:spacing w:after="0" w:line="240" w:lineRule="auto"/>
        <w:ind w:left="540"/>
      </w:pPr>
      <w:r>
        <w:rPr>
          <w:i/>
        </w:rPr>
        <w:t>Pinky swears are acceptable alternatives to eSignatures in the Golden State of Nowhere</w:t>
      </w:r>
    </w:p>
    <w:sectPr w:rsidR="00875773" w:rsidRPr="00462B35" w:rsidSect="00875773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9760" w14:textId="77777777" w:rsidR="00AE3022" w:rsidRDefault="00AE3022">
      <w:pPr>
        <w:spacing w:after="0" w:line="240" w:lineRule="auto"/>
      </w:pPr>
      <w:r>
        <w:separator/>
      </w:r>
    </w:p>
  </w:endnote>
  <w:endnote w:type="continuationSeparator" w:id="0">
    <w:p w14:paraId="0CE57984" w14:textId="77777777" w:rsidR="00AE3022" w:rsidRDefault="00AE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8C354" w14:textId="77777777" w:rsidR="00875773" w:rsidRDefault="008757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56A94" w14:textId="77777777" w:rsidR="00AE3022" w:rsidRDefault="00AE3022">
      <w:pPr>
        <w:spacing w:after="0" w:line="240" w:lineRule="auto"/>
      </w:pPr>
      <w:r>
        <w:separator/>
      </w:r>
    </w:p>
  </w:footnote>
  <w:footnote w:type="continuationSeparator" w:id="0">
    <w:p w14:paraId="0CBECAE5" w14:textId="77777777" w:rsidR="00AE3022" w:rsidRDefault="00AE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F2B6" w14:textId="77777777" w:rsidR="00875773" w:rsidRDefault="008757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63C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CA7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440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0271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D890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FE36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248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8E2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AA67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D61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37E85"/>
    <w:multiLevelType w:val="multilevel"/>
    <w:tmpl w:val="768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84389"/>
    <w:multiLevelType w:val="hybridMultilevel"/>
    <w:tmpl w:val="8098AAD6"/>
    <w:lvl w:ilvl="0" w:tplc="800A6182">
      <w:start w:val="1"/>
      <w:numFmt w:val="decimal"/>
      <w:pStyle w:val="Motistyl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10E9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F3763C"/>
    <w:multiLevelType w:val="multilevel"/>
    <w:tmpl w:val="3D6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41643"/>
    <w:multiLevelType w:val="hybridMultilevel"/>
    <w:tmpl w:val="DCAE8092"/>
    <w:lvl w:ilvl="0" w:tplc="17768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92700"/>
    <w:multiLevelType w:val="hybridMultilevel"/>
    <w:tmpl w:val="E5768FBE"/>
    <w:lvl w:ilvl="0" w:tplc="0700D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271F9"/>
    <w:multiLevelType w:val="hybridMultilevel"/>
    <w:tmpl w:val="52B2EAAA"/>
    <w:lvl w:ilvl="0" w:tplc="6202582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204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0A5AF0"/>
    <w:multiLevelType w:val="multilevel"/>
    <w:tmpl w:val="E862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601E7"/>
    <w:multiLevelType w:val="multilevel"/>
    <w:tmpl w:val="325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372EB"/>
    <w:multiLevelType w:val="hybridMultilevel"/>
    <w:tmpl w:val="E892C826"/>
    <w:lvl w:ilvl="0" w:tplc="1218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3320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E76717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65644"/>
    <w:multiLevelType w:val="hybridMultilevel"/>
    <w:tmpl w:val="DCAE8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802247">
    <w:abstractNumId w:val="12"/>
  </w:num>
  <w:num w:numId="2" w16cid:durableId="1712529988">
    <w:abstractNumId w:val="17"/>
  </w:num>
  <w:num w:numId="3" w16cid:durableId="693772195">
    <w:abstractNumId w:val="21"/>
  </w:num>
  <w:num w:numId="4" w16cid:durableId="742678843">
    <w:abstractNumId w:val="9"/>
  </w:num>
  <w:num w:numId="5" w16cid:durableId="1642803024">
    <w:abstractNumId w:val="7"/>
  </w:num>
  <w:num w:numId="6" w16cid:durableId="383414272">
    <w:abstractNumId w:val="6"/>
  </w:num>
  <w:num w:numId="7" w16cid:durableId="795762119">
    <w:abstractNumId w:val="5"/>
  </w:num>
  <w:num w:numId="8" w16cid:durableId="1433168412">
    <w:abstractNumId w:val="4"/>
  </w:num>
  <w:num w:numId="9" w16cid:durableId="629476774">
    <w:abstractNumId w:val="8"/>
  </w:num>
  <w:num w:numId="10" w16cid:durableId="1512798098">
    <w:abstractNumId w:val="3"/>
  </w:num>
  <w:num w:numId="11" w16cid:durableId="371078637">
    <w:abstractNumId w:val="2"/>
  </w:num>
  <w:num w:numId="12" w16cid:durableId="1310358352">
    <w:abstractNumId w:val="1"/>
  </w:num>
  <w:num w:numId="13" w16cid:durableId="1055549302">
    <w:abstractNumId w:val="0"/>
  </w:num>
  <w:num w:numId="14" w16cid:durableId="1978947974">
    <w:abstractNumId w:val="10"/>
  </w:num>
  <w:num w:numId="15" w16cid:durableId="2026401631">
    <w:abstractNumId w:val="18"/>
  </w:num>
  <w:num w:numId="16" w16cid:durableId="1974096054">
    <w:abstractNumId w:val="19"/>
  </w:num>
  <w:num w:numId="17" w16cid:durableId="2031177229">
    <w:abstractNumId w:val="13"/>
  </w:num>
  <w:num w:numId="18" w16cid:durableId="706176372">
    <w:abstractNumId w:val="11"/>
  </w:num>
  <w:num w:numId="19" w16cid:durableId="101413648">
    <w:abstractNumId w:val="20"/>
  </w:num>
  <w:num w:numId="20" w16cid:durableId="733428086">
    <w:abstractNumId w:val="15"/>
  </w:num>
  <w:num w:numId="21" w16cid:durableId="1210806196">
    <w:abstractNumId w:val="14"/>
  </w:num>
  <w:num w:numId="22" w16cid:durableId="857738865">
    <w:abstractNumId w:val="22"/>
  </w:num>
  <w:num w:numId="23" w16cid:durableId="806556344">
    <w:abstractNumId w:val="23"/>
  </w:num>
  <w:num w:numId="24" w16cid:durableId="51951425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oti Sorkin">
    <w15:presenceInfo w15:providerId="AD" w15:userId="S::msorkin@opengov.com::f0620557-0f9b-4f06-b296-9fb5e4f7d2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03A22"/>
    <w:rsid w:val="0002075C"/>
    <w:rsid w:val="0008333D"/>
    <w:rsid w:val="0021613D"/>
    <w:rsid w:val="003B65A7"/>
    <w:rsid w:val="004735DE"/>
    <w:rsid w:val="004E2D45"/>
    <w:rsid w:val="006E7D40"/>
    <w:rsid w:val="00717E72"/>
    <w:rsid w:val="0073406C"/>
    <w:rsid w:val="00772983"/>
    <w:rsid w:val="00875773"/>
    <w:rsid w:val="00AE3022"/>
    <w:rsid w:val="00B276DB"/>
    <w:rsid w:val="00B946CF"/>
    <w:rsid w:val="00D1230D"/>
    <w:rsid w:val="00D603F4"/>
    <w:rsid w:val="00D76217"/>
    <w:rsid w:val="00DF4B2D"/>
    <w:rsid w:val="00E1055E"/>
    <w:rsid w:val="00E54D41"/>
    <w:rsid w:val="00ED034A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9979"/>
  <w15:chartTrackingRefBased/>
  <w15:docId w15:val="{C4C3A033-35C0-4DE8-A632-97BB1728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2D"/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875773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577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75773"/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73"/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73"/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7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7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7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7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numbering" w:styleId="ArticleSection">
    <w:name w:val="Outline List 3"/>
    <w:basedOn w:val="NoList"/>
    <w:uiPriority w:val="99"/>
    <w:semiHidden/>
    <w:unhideWhenUsed/>
    <w:rsid w:val="00875773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73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875773"/>
  </w:style>
  <w:style w:type="paragraph" w:styleId="BlockText">
    <w:name w:val="Block Text"/>
    <w:basedOn w:val="Normal"/>
    <w:uiPriority w:val="99"/>
    <w:semiHidden/>
    <w:unhideWhenUsed/>
    <w:rsid w:val="00875773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757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77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57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5773"/>
    <w:rPr>
      <w:kern w:val="2"/>
      <w:sz w:val="16"/>
      <w:szCs w:val="16"/>
      <w14:ligatures w14:val="standardContextu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57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7577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57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7577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75773"/>
    <w:rPr>
      <w:kern w:val="2"/>
      <w:sz w:val="16"/>
      <w:szCs w:val="16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87577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77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75773"/>
    <w:rPr>
      <w:kern w:val="2"/>
      <w:sz w:val="24"/>
      <w:szCs w:val="24"/>
      <w14:ligatures w14:val="standardContextual"/>
    </w:rPr>
  </w:style>
  <w:style w:type="table" w:styleId="ColorfulGrid">
    <w:name w:val="Colorful Grid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5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773"/>
    <w:rPr>
      <w:b/>
      <w:bCs/>
      <w:kern w:val="2"/>
      <w:sz w:val="20"/>
      <w:szCs w:val="20"/>
      <w14:ligatures w14:val="standardContextual"/>
    </w:rPr>
  </w:style>
  <w:style w:type="table" w:styleId="DarkList">
    <w:name w:val="Dark List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75773"/>
  </w:style>
  <w:style w:type="character" w:customStyle="1" w:styleId="DateChar">
    <w:name w:val="Date Char"/>
    <w:basedOn w:val="DefaultParagraphFont"/>
    <w:link w:val="Date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577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5773"/>
    <w:rPr>
      <w:rFonts w:ascii="Segoe UI" w:hAnsi="Segoe UI" w:cs="Segoe UI"/>
      <w:kern w:val="2"/>
      <w:sz w:val="16"/>
      <w:szCs w:val="16"/>
      <w14:ligatures w14:val="standardContextu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7577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87577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paragraph" w:styleId="EnvelopeAddress">
    <w:name w:val="envelope address"/>
    <w:basedOn w:val="Normal"/>
    <w:uiPriority w:val="99"/>
    <w:semiHidden/>
    <w:unhideWhenUsed/>
    <w:rsid w:val="0087577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773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FootnoteReference">
    <w:name w:val="footnote reference"/>
    <w:basedOn w:val="DefaultParagraphFont"/>
    <w:uiPriority w:val="99"/>
    <w:semiHidden/>
    <w:unhideWhenUsed/>
    <w:rsid w:val="008757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57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773"/>
    <w:rPr>
      <w:kern w:val="2"/>
      <w:sz w:val="20"/>
      <w:szCs w:val="20"/>
      <w14:ligatures w14:val="standardContextual"/>
    </w:rPr>
  </w:style>
  <w:style w:type="table" w:styleId="GridTable1Light">
    <w:name w:val="Grid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75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HTMLAcronym">
    <w:name w:val="HTML Acronym"/>
    <w:basedOn w:val="DefaultParagraphFont"/>
    <w:uiPriority w:val="99"/>
    <w:semiHidden/>
    <w:unhideWhenUsed/>
    <w:rsid w:val="00875773"/>
  </w:style>
  <w:style w:type="paragraph" w:styleId="HTMLAddress">
    <w:name w:val="HTML Address"/>
    <w:basedOn w:val="Normal"/>
    <w:link w:val="HTMLAddressChar"/>
    <w:uiPriority w:val="99"/>
    <w:semiHidden/>
    <w:unhideWhenUsed/>
    <w:rsid w:val="0087577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5773"/>
    <w:rPr>
      <w:i/>
      <w:iCs/>
      <w:kern w:val="2"/>
      <w:sz w:val="24"/>
      <w:szCs w:val="24"/>
      <w14:ligatures w14:val="standardContextual"/>
    </w:rPr>
  </w:style>
  <w:style w:type="character" w:styleId="HTMLCite">
    <w:name w:val="HTML Cite"/>
    <w:basedOn w:val="DefaultParagraphFont"/>
    <w:uiPriority w:val="99"/>
    <w:semiHidden/>
    <w:unhideWhenUsed/>
    <w:rsid w:val="008757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7577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character" w:styleId="HTMLSample">
    <w:name w:val="HTML Sample"/>
    <w:basedOn w:val="DefaultParagraphFont"/>
    <w:uiPriority w:val="99"/>
    <w:semiHidden/>
    <w:unhideWhenUsed/>
    <w:rsid w:val="0087577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577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75773"/>
    <w:rPr>
      <w:i/>
      <w:iCs/>
    </w:rPr>
  </w:style>
  <w:style w:type="character" w:styleId="Hyperlink">
    <w:name w:val="Hyperlink"/>
    <w:basedOn w:val="DefaultParagraphFont"/>
    <w:uiPriority w:val="99"/>
    <w:unhideWhenUsed/>
    <w:rsid w:val="00875773"/>
    <w:rPr>
      <w:color w:val="46788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7577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577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87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73"/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875773"/>
    <w:rPr>
      <w:b/>
      <w:bCs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75773"/>
    <w:pPr>
      <w:spacing w:after="0" w:line="240" w:lineRule="auto"/>
    </w:pPr>
    <w:rPr>
      <w:color w:val="000000" w:themeColor="tex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75773"/>
  </w:style>
  <w:style w:type="paragraph" w:styleId="List">
    <w:name w:val="List"/>
    <w:basedOn w:val="Normal"/>
    <w:uiPriority w:val="99"/>
    <w:semiHidden/>
    <w:unhideWhenUsed/>
    <w:rsid w:val="0087577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7577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7577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7577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7577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75773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75773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7577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7577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75773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7577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7577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7577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7577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7577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75773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7577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7577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7577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7577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87577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75773"/>
    <w:pPr>
      <w:spacing w:after="0" w:line="240" w:lineRule="auto"/>
    </w:pPr>
    <w:rPr>
      <w:color w:val="FFFFFF" w:themeColor="background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75773"/>
    <w:pPr>
      <w:spacing w:after="0" w:line="240" w:lineRule="auto"/>
    </w:pPr>
    <w:rPr>
      <w:color w:val="0F4761" w:themeColor="accent1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75773"/>
    <w:pPr>
      <w:spacing w:after="0" w:line="240" w:lineRule="auto"/>
    </w:pPr>
    <w:rPr>
      <w:color w:val="BF4E14" w:themeColor="accent2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75773"/>
    <w:pPr>
      <w:spacing w:after="0" w:line="240" w:lineRule="auto"/>
    </w:pPr>
    <w:rPr>
      <w:color w:val="124F1A" w:themeColor="accent3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75773"/>
    <w:pPr>
      <w:spacing w:after="0" w:line="240" w:lineRule="auto"/>
    </w:pPr>
    <w:rPr>
      <w:color w:val="0B769F" w:themeColor="accent4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75773"/>
    <w:pPr>
      <w:spacing w:after="0" w:line="240" w:lineRule="auto"/>
    </w:pPr>
    <w:rPr>
      <w:color w:val="77206D" w:themeColor="accent5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75773"/>
    <w:pPr>
      <w:spacing w:after="0" w:line="240" w:lineRule="auto"/>
    </w:pPr>
    <w:rPr>
      <w:color w:val="3A7C22" w:themeColor="accent6" w:themeShade="BF"/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75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75773"/>
    <w:rPr>
      <w:rFonts w:ascii="Consolas" w:hAnsi="Consolas"/>
      <w:kern w:val="2"/>
      <w:sz w:val="20"/>
      <w:szCs w:val="20"/>
      <w14:ligatures w14:val="standardContextual"/>
    </w:rPr>
  </w:style>
  <w:style w:type="table" w:styleId="MediumGrid1">
    <w:name w:val="Medium Grid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75773"/>
    <w:pPr>
      <w:spacing w:after="0" w:line="240" w:lineRule="auto"/>
    </w:pPr>
    <w:rPr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757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7577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75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75773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  <w14:ligatures w14:val="standardContextual"/>
    </w:rPr>
  </w:style>
  <w:style w:type="paragraph" w:styleId="NoSpacing">
    <w:name w:val="No Spacing"/>
    <w:uiPriority w:val="1"/>
    <w:qFormat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75773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875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7577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875773"/>
  </w:style>
  <w:style w:type="character" w:styleId="PlaceholderText">
    <w:name w:val="Placeholder Text"/>
    <w:basedOn w:val="DefaultParagraphFont"/>
    <w:uiPriority w:val="99"/>
    <w:semiHidden/>
    <w:rsid w:val="00875773"/>
    <w:rPr>
      <w:color w:val="666666"/>
    </w:rPr>
  </w:style>
  <w:style w:type="table" w:styleId="PlainTable1">
    <w:name w:val="Plain Table 1"/>
    <w:basedOn w:val="TableNormal"/>
    <w:uiPriority w:val="41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757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5773"/>
    <w:rPr>
      <w:rFonts w:ascii="Consolas" w:hAnsi="Consolas"/>
      <w:kern w:val="2"/>
      <w:sz w:val="21"/>
      <w:szCs w:val="21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87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7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7577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75773"/>
    <w:rPr>
      <w:kern w:val="2"/>
      <w:sz w:val="24"/>
      <w:szCs w:val="24"/>
      <w14:ligatures w14:val="standardContextu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7577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75773"/>
    <w:rPr>
      <w:kern w:val="2"/>
      <w:sz w:val="24"/>
      <w:szCs w:val="24"/>
      <w14:ligatures w14:val="standardContextual"/>
    </w:rPr>
  </w:style>
  <w:style w:type="character" w:styleId="SmartHyperlink">
    <w:name w:val="Smart Hyperlink"/>
    <w:basedOn w:val="DefaultParagraphFont"/>
    <w:uiPriority w:val="99"/>
    <w:semiHidden/>
    <w:unhideWhenUsed/>
    <w:rsid w:val="00875773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875773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87577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7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leEmphasis">
    <w:name w:val="Subtle Emphasis"/>
    <w:basedOn w:val="DefaultParagraphFont"/>
    <w:uiPriority w:val="19"/>
    <w:qFormat/>
    <w:rsid w:val="008757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7577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75773"/>
    <w:rPr>
      <w:color w:val="000080"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75773"/>
    <w:rPr>
      <w:color w:val="FFFFFF"/>
      <w:kern w:val="2"/>
      <w:sz w:val="24"/>
      <w:szCs w:val="24"/>
      <w14:ligatures w14:val="standardContextua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75773"/>
    <w:rPr>
      <w:b/>
      <w:bCs/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7577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577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7577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75773"/>
    <w:rPr>
      <w:kern w:val="2"/>
      <w:sz w:val="24"/>
      <w:szCs w:val="24"/>
      <w14:ligatures w14:val="standardContextu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rsid w:val="0087577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7577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757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7577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7577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7577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7577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7577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7577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7577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773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75773"/>
    <w:rPr>
      <w:color w:val="605E5C"/>
      <w:shd w:val="clear" w:color="auto" w:fill="E1DFDD"/>
    </w:rPr>
  </w:style>
  <w:style w:type="paragraph" w:customStyle="1" w:styleId="variableStyle">
    <w:name w:val="variableStyle"/>
    <w:basedOn w:val="BodyText"/>
    <w:autoRedefine/>
    <w:qFormat/>
    <w:rsid w:val="00875773"/>
    <w:pPr>
      <w:widowControl w:val="0"/>
      <w:spacing w:line="240" w:lineRule="auto"/>
      <w:jc w:val="both"/>
    </w:pPr>
    <w:rPr>
      <w:rFonts w:asciiTheme="majorHAnsi" w:eastAsia="Times New Roman" w:hAnsiTheme="majorHAnsi" w:cstheme="majorHAnsi"/>
      <w:color w:val="00B050"/>
      <w:kern w:val="0"/>
      <w:szCs w:val="20"/>
      <w14:ligatures w14:val="none"/>
    </w:rPr>
  </w:style>
  <w:style w:type="paragraph" w:customStyle="1" w:styleId="Motistyle">
    <w:name w:val="Moti style"/>
    <w:basedOn w:val="Heading2"/>
    <w:next w:val="Heading3"/>
    <w:link w:val="MotistyleChar"/>
    <w:qFormat/>
    <w:rsid w:val="00875773"/>
    <w:pPr>
      <w:numPr>
        <w:numId w:val="18"/>
      </w:numPr>
      <w:spacing w:after="0" w:line="240" w:lineRule="auto"/>
    </w:pPr>
  </w:style>
  <w:style w:type="character" w:customStyle="1" w:styleId="MotistyleChar">
    <w:name w:val="Moti style Char"/>
    <w:basedOn w:val="Heading2Char"/>
    <w:link w:val="Motistyle"/>
    <w:rsid w:val="00875773"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Revision">
    <w:name w:val="Revision"/>
    <w:hidden/>
    <w:uiPriority w:val="99"/>
    <w:semiHidden/>
    <w:rsid w:val="0087577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ff8f20-1a2e-4ebc-a576-11814f2739d9}">
  <we:reference id="52ff8f20-1a2e-4ebc-a576-11814f2739d9" version="2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OpenGov FTW</dc:creator>
  <cp:lastModifiedBy>Moti Sorkin</cp:lastModifiedBy>
  <cp:revision>3</cp:revision>
  <dcterms:created xsi:type="dcterms:W3CDTF">2025-08-18T20:57:00Z</dcterms:created>
  <dcterms:modified xsi:type="dcterms:W3CDTF">2025-08-18T21:44:00Z</dcterms:modified>
</cp:coreProperties>
</file>