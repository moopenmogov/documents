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0808" w14:textId="77777777" w:rsidR="00875773" w:rsidRDefault="008757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5D14C756" w14:textId="77777777" w:rsidR="00875773" w:rsidRDefault="00875773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0130236F" w14:textId="77777777" w:rsidR="00875773" w:rsidRDefault="00875773" w:rsidP="00276C7F">
      <w:pPr>
        <w:spacing w:after="0" w:line="240" w:lineRule="auto"/>
        <w:ind w:left="180"/>
      </w:pPr>
      <w:r>
        <w:rPr>
          <w:b/>
          <w:sz w:val="28"/>
        </w:rPr>
        <w:t>PARTIES</w:t>
      </w:r>
    </w:p>
    <w:p w14:paraId="50E883C4" w14:textId="7399273C" w:rsidR="00F50B5B" w:rsidRPr="00F50B5B" w:rsidRDefault="00050EF5" w:rsidP="00050EF5">
      <w:pPr>
        <w:spacing w:after="0" w:line="240" w:lineRule="auto"/>
        <w:rPr>
          <w:b/>
          <w:bCs/>
          <w:sz w:val="22"/>
        </w:rPr>
      </w:pPr>
      <w:r>
        <w:rPr>
          <w:sz w:val="22"/>
        </w:rPr>
        <w:t>This Contract (“Contract”) is made between</w:t>
      </w:r>
      <w:r w:rsidR="00F50B5B">
        <w:rPr>
          <w:sz w:val="22"/>
        </w:rPr>
        <w:t xml:space="preserve"> </w:t>
      </w:r>
      <w:r w:rsidR="00F50B5B" w:rsidRPr="002810AF">
        <w:rPr>
          <w:sz w:val="22"/>
        </w:rPr>
        <w:t>Krishna</w:t>
      </w:r>
      <w:r w:rsidR="00F50B5B">
        <w:rPr>
          <w:b/>
          <w:bCs/>
          <w:sz w:val="22"/>
        </w:rPr>
        <w:t xml:space="preserve"> (“K-</w:t>
      </w:r>
      <w:r w:rsidR="00124CC1">
        <w:rPr>
          <w:b/>
          <w:bCs/>
          <w:sz w:val="22"/>
        </w:rPr>
        <w:t>Swish</w:t>
      </w:r>
      <w:r w:rsidR="00F50B5B">
        <w:rPr>
          <w:b/>
          <w:bCs/>
          <w:sz w:val="22"/>
        </w:rPr>
        <w:t xml:space="preserve">”), </w:t>
      </w:r>
      <w:r w:rsidR="00F50B5B" w:rsidRPr="002810AF">
        <w:rPr>
          <w:sz w:val="22"/>
        </w:rPr>
        <w:t>Casey</w:t>
      </w:r>
      <w:r w:rsidR="00F50B5B">
        <w:rPr>
          <w:b/>
          <w:bCs/>
          <w:sz w:val="22"/>
        </w:rPr>
        <w:t xml:space="preserve"> (“C-</w:t>
      </w:r>
      <w:r w:rsidR="00EF3B85">
        <w:rPr>
          <w:b/>
          <w:bCs/>
          <w:sz w:val="22"/>
        </w:rPr>
        <w:t>Breezy</w:t>
      </w:r>
      <w:r w:rsidR="00F50B5B">
        <w:rPr>
          <w:b/>
          <w:bCs/>
          <w:sz w:val="22"/>
        </w:rPr>
        <w:t xml:space="preserve">”), </w:t>
      </w:r>
      <w:r w:rsidR="00F50B5B" w:rsidRPr="002810AF">
        <w:rPr>
          <w:sz w:val="22"/>
        </w:rPr>
        <w:t>Jen</w:t>
      </w:r>
      <w:r w:rsidR="00F50B5B">
        <w:rPr>
          <w:b/>
          <w:bCs/>
          <w:sz w:val="22"/>
        </w:rPr>
        <w:t xml:space="preserve"> (“</w:t>
      </w:r>
      <w:r w:rsidR="005F5DD1">
        <w:rPr>
          <w:b/>
          <w:bCs/>
          <w:sz w:val="22"/>
        </w:rPr>
        <w:t>The Notorious</w:t>
      </w:r>
      <w:r w:rsidR="00F11366">
        <w:rPr>
          <w:b/>
          <w:bCs/>
          <w:sz w:val="22"/>
        </w:rPr>
        <w:t xml:space="preserve"> J.E.N.”), </w:t>
      </w:r>
      <w:r w:rsidR="00F11366" w:rsidRPr="002810AF">
        <w:rPr>
          <w:sz w:val="22"/>
        </w:rPr>
        <w:t>DGW</w:t>
      </w:r>
      <w:r w:rsidR="00F11366">
        <w:rPr>
          <w:b/>
          <w:bCs/>
          <w:sz w:val="22"/>
        </w:rPr>
        <w:t xml:space="preserve"> (“D-</w:t>
      </w:r>
      <w:proofErr w:type="spellStart"/>
      <w:r w:rsidR="00F11366">
        <w:rPr>
          <w:b/>
          <w:bCs/>
          <w:sz w:val="22"/>
        </w:rPr>
        <w:t>Geezy</w:t>
      </w:r>
      <w:proofErr w:type="spellEnd"/>
      <w:r w:rsidR="00F11366">
        <w:rPr>
          <w:b/>
          <w:bCs/>
          <w:sz w:val="22"/>
        </w:rPr>
        <w:t xml:space="preserve">”), and </w:t>
      </w:r>
      <w:r w:rsidR="00F11366" w:rsidRPr="002810AF">
        <w:rPr>
          <w:sz w:val="22"/>
        </w:rPr>
        <w:t>Moti</w:t>
      </w:r>
      <w:r w:rsidR="00F11366">
        <w:rPr>
          <w:b/>
          <w:bCs/>
          <w:sz w:val="22"/>
        </w:rPr>
        <w:t xml:space="preserve"> (“Yuri Lee Laffed”)</w:t>
      </w:r>
      <w:r w:rsidR="002810AF">
        <w:rPr>
          <w:sz w:val="22"/>
        </w:rPr>
        <w:t xml:space="preserve">, </w:t>
      </w:r>
      <w:r w:rsidR="006A5A50">
        <w:rPr>
          <w:sz w:val="22"/>
        </w:rPr>
        <w:t xml:space="preserve">collectively, “the </w:t>
      </w:r>
      <w:proofErr w:type="spellStart"/>
      <w:r w:rsidR="006A5A50">
        <w:rPr>
          <w:sz w:val="22"/>
        </w:rPr>
        <w:t>PROs.</w:t>
      </w:r>
      <w:proofErr w:type="spellEnd"/>
      <w:r w:rsidR="006A5A50">
        <w:rPr>
          <w:sz w:val="22"/>
        </w:rPr>
        <w:t>”</w:t>
      </w:r>
    </w:p>
    <w:p w14:paraId="65926074" w14:textId="77777777" w:rsidR="00875773" w:rsidRDefault="00875773" w:rsidP="00462B35">
      <w:pPr>
        <w:spacing w:after="0" w:line="240" w:lineRule="auto"/>
      </w:pPr>
    </w:p>
    <w:p w14:paraId="3B8B3186" w14:textId="77777777" w:rsidR="00875773" w:rsidRDefault="00875773" w:rsidP="00276C7F">
      <w:pPr>
        <w:spacing w:after="0" w:line="240" w:lineRule="auto"/>
        <w:ind w:left="180"/>
      </w:pPr>
      <w:r>
        <w:rPr>
          <w:b/>
          <w:sz w:val="28"/>
        </w:rPr>
        <w:t>WHEREAS</w:t>
      </w:r>
    </w:p>
    <w:p w14:paraId="65F7A8B6" w14:textId="3398FEE0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</w:t>
      </w:r>
      <w:r w:rsidR="006A5A50">
        <w:rPr>
          <w:sz w:val="22"/>
        </w:rPr>
        <w:t xml:space="preserve">PROs </w:t>
      </w:r>
      <w:r>
        <w:rPr>
          <w:sz w:val="22"/>
        </w:rPr>
        <w:t xml:space="preserve">want to build some amazing </w:t>
      </w:r>
      <w:proofErr w:type="gramStart"/>
      <w:r>
        <w:rPr>
          <w:sz w:val="22"/>
        </w:rPr>
        <w:t>stuff;</w:t>
      </w:r>
      <w:proofErr w:type="gramEnd"/>
      <w:r>
        <w:rPr>
          <w:sz w:val="22"/>
        </w:rPr>
        <w:t xml:space="preserve"> </w:t>
      </w:r>
    </w:p>
    <w:p w14:paraId="69102F72" w14:textId="2E8D58F7" w:rsidR="00875773" w:rsidRDefault="009B45F7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>Increased v</w:t>
      </w:r>
      <w:r w:rsidR="00875773">
        <w:rPr>
          <w:sz w:val="22"/>
        </w:rPr>
        <w:t xml:space="preserve">elocity towards a shared goal is our SOLE </w:t>
      </w:r>
      <w:proofErr w:type="gramStart"/>
      <w:r w:rsidR="00875773">
        <w:rPr>
          <w:sz w:val="22"/>
        </w:rPr>
        <w:t>objective;</w:t>
      </w:r>
      <w:proofErr w:type="gramEnd"/>
    </w:p>
    <w:p w14:paraId="2CF926BF" w14:textId="1D9E34A0" w:rsidR="00875773" w:rsidRDefault="008757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</w:t>
      </w:r>
      <w:r w:rsidR="00A9394F">
        <w:rPr>
          <w:sz w:val="22"/>
        </w:rPr>
        <w:t>THERETWO, THERETHREE, AND THEREFORE</w:t>
      </w:r>
      <w:r w:rsidR="0041029C">
        <w:rPr>
          <w:sz w:val="22"/>
        </w:rPr>
        <w:t xml:space="preserve">, </w:t>
      </w:r>
      <w:r w:rsidRPr="0075762A">
        <w:rPr>
          <w:sz w:val="22"/>
        </w:rPr>
        <w:t xml:space="preserve">the parties agree </w:t>
      </w:r>
      <w:proofErr w:type="gramStart"/>
      <w:r w:rsidRPr="0075762A">
        <w:rPr>
          <w:sz w:val="22"/>
        </w:rPr>
        <w:t>to</w:t>
      </w:r>
      <w:proofErr w:type="gramEnd"/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3A30B7D2" w14:textId="534CBF3D" w:rsidR="004735DE" w:rsidRDefault="00720338" w:rsidP="00F107BC">
      <w:pPr>
        <w:spacing w:after="0" w:line="240" w:lineRule="auto"/>
        <w:ind w:left="180"/>
      </w:pPr>
      <w:bookmarkStart w:id="1" w:name="_Hlk205802719"/>
      <w:bookmarkEnd w:id="1"/>
      <w:r>
        <w:rPr>
          <w:b/>
          <w:sz w:val="28"/>
        </w:rPr>
        <w:t>PROBLEM</w:t>
      </w:r>
    </w:p>
    <w:p w14:paraId="63B987F2" w14:textId="32EA2654" w:rsidR="00893062" w:rsidRDefault="00CD7870" w:rsidP="004735DE">
      <w:p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Current </w:t>
      </w:r>
      <w:r w:rsidR="004735DE">
        <w:rPr>
          <w:bCs/>
          <w:iCs/>
          <w:sz w:val="22"/>
          <w:szCs w:val="22"/>
        </w:rPr>
        <w:t>contract document</w:t>
      </w:r>
      <w:r>
        <w:rPr>
          <w:bCs/>
          <w:iCs/>
          <w:sz w:val="22"/>
          <w:szCs w:val="22"/>
        </w:rPr>
        <w:t>s</w:t>
      </w:r>
      <w:r w:rsidR="004735DE">
        <w:rPr>
          <w:bCs/>
          <w:iCs/>
          <w:sz w:val="22"/>
          <w:szCs w:val="22"/>
        </w:rPr>
        <w:t xml:space="preserve"> </w:t>
      </w:r>
      <w:r>
        <w:rPr>
          <w:bCs/>
          <w:iCs/>
          <w:sz w:val="22"/>
          <w:szCs w:val="22"/>
        </w:rPr>
        <w:t xml:space="preserve">are </w:t>
      </w:r>
      <w:r w:rsidR="004735DE">
        <w:rPr>
          <w:bCs/>
          <w:iCs/>
          <w:sz w:val="22"/>
          <w:szCs w:val="22"/>
        </w:rPr>
        <w:t>a copy of solicitation</w:t>
      </w:r>
      <w:r w:rsidR="00720338">
        <w:rPr>
          <w:bCs/>
          <w:iCs/>
          <w:sz w:val="22"/>
          <w:szCs w:val="22"/>
        </w:rPr>
        <w:t>s (aka projects)</w:t>
      </w:r>
      <w:r w:rsidR="004735DE">
        <w:rPr>
          <w:bCs/>
          <w:iCs/>
          <w:sz w:val="22"/>
          <w:szCs w:val="22"/>
        </w:rPr>
        <w:t xml:space="preserve">. That was a fantastic starting </w:t>
      </w:r>
      <w:r w:rsidR="00893062">
        <w:rPr>
          <w:bCs/>
          <w:iCs/>
          <w:sz w:val="22"/>
          <w:szCs w:val="22"/>
        </w:rPr>
        <w:t>point but</w:t>
      </w:r>
      <w:r w:rsidR="00720338">
        <w:rPr>
          <w:bCs/>
          <w:iCs/>
          <w:sz w:val="22"/>
          <w:szCs w:val="22"/>
        </w:rPr>
        <w:t xml:space="preserve"> isn’t uniquely suited to the contract process. Eg </w:t>
      </w:r>
      <w:r w:rsidR="00FA2F69">
        <w:rPr>
          <w:bCs/>
          <w:iCs/>
          <w:sz w:val="22"/>
          <w:szCs w:val="22"/>
        </w:rPr>
        <w:t>high-fidelity formatting configurations</w:t>
      </w:r>
      <w:r w:rsidR="007E66F5">
        <w:rPr>
          <w:bCs/>
          <w:iCs/>
          <w:sz w:val="22"/>
          <w:szCs w:val="22"/>
        </w:rPr>
        <w:t xml:space="preserve"> (</w:t>
      </w:r>
      <w:r w:rsidR="003409C8" w:rsidRPr="00233955">
        <w:rPr>
          <w:rFonts w:ascii="Old English Text MT" w:hAnsi="Old English Text MT"/>
          <w:bCs/>
          <w:iCs/>
          <w:sz w:val="28"/>
          <w:szCs w:val="28"/>
        </w:rPr>
        <w:t>Hiro We See You</w:t>
      </w:r>
      <w:r w:rsidR="007E66F5">
        <w:rPr>
          <w:bCs/>
          <w:iCs/>
          <w:sz w:val="22"/>
          <w:szCs w:val="22"/>
        </w:rPr>
        <w:t>)</w:t>
      </w:r>
      <w:r w:rsidR="001A2415">
        <w:rPr>
          <w:bCs/>
          <w:iCs/>
          <w:sz w:val="22"/>
          <w:szCs w:val="22"/>
        </w:rPr>
        <w:t xml:space="preserve">, </w:t>
      </w:r>
      <w:r w:rsidR="00FA2F69">
        <w:rPr>
          <w:bCs/>
          <w:iCs/>
          <w:sz w:val="22"/>
          <w:szCs w:val="22"/>
        </w:rPr>
        <w:t>detailed redlining and commenting</w:t>
      </w:r>
      <w:r w:rsidR="001A2415">
        <w:rPr>
          <w:bCs/>
          <w:iCs/>
          <w:sz w:val="22"/>
          <w:szCs w:val="22"/>
        </w:rPr>
        <w:t xml:space="preserve">, and, oh </w:t>
      </w:r>
      <w:r w:rsidR="00893062">
        <w:rPr>
          <w:bCs/>
          <w:iCs/>
          <w:sz w:val="22"/>
          <w:szCs w:val="22"/>
        </w:rPr>
        <w:t>yeah,</w:t>
      </w:r>
      <w:r w:rsidR="001A2415">
        <w:rPr>
          <w:bCs/>
          <w:iCs/>
          <w:sz w:val="22"/>
          <w:szCs w:val="22"/>
        </w:rPr>
        <w:t xml:space="preserve"> all those Word features. </w:t>
      </w:r>
      <w:r w:rsidR="00893062">
        <w:rPr>
          <w:bCs/>
          <w:iCs/>
          <w:sz w:val="22"/>
          <w:szCs w:val="22"/>
        </w:rPr>
        <w:t xml:space="preserve">If we want to meet our customers where they are, we </w:t>
      </w:r>
      <w:r w:rsidR="00EB7A4A">
        <w:rPr>
          <w:bCs/>
          <w:iCs/>
          <w:sz w:val="22"/>
          <w:szCs w:val="22"/>
        </w:rPr>
        <w:t>f</w:t>
      </w:r>
      <w:r w:rsidR="00893062">
        <w:rPr>
          <w:bCs/>
          <w:iCs/>
          <w:sz w:val="22"/>
          <w:szCs w:val="22"/>
        </w:rPr>
        <w:t>ollow the Word.</w:t>
      </w:r>
      <w:r w:rsidR="00EB7A4A">
        <w:rPr>
          <w:bCs/>
          <w:iCs/>
          <w:sz w:val="22"/>
          <w:szCs w:val="22"/>
        </w:rPr>
        <w:t xml:space="preserve"> </w:t>
      </w:r>
      <w:r w:rsidR="00D30BE9">
        <w:rPr>
          <w:bCs/>
          <w:iCs/>
          <w:sz w:val="22"/>
          <w:szCs w:val="22"/>
        </w:rPr>
        <w:t>And that word is Word.</w:t>
      </w:r>
    </w:p>
    <w:p w14:paraId="3C25BA05" w14:textId="77777777" w:rsidR="004735DE" w:rsidRDefault="004735DE" w:rsidP="004735DE">
      <w:pPr>
        <w:spacing w:after="0" w:line="240" w:lineRule="auto"/>
        <w:rPr>
          <w:b/>
          <w:sz w:val="28"/>
        </w:rPr>
      </w:pPr>
    </w:p>
    <w:p w14:paraId="0E5E13AF" w14:textId="42096BB9" w:rsidR="004735DE" w:rsidRDefault="00ED6D4E" w:rsidP="00F107BC">
      <w:pPr>
        <w:spacing w:after="0" w:line="240" w:lineRule="auto"/>
        <w:ind w:left="180"/>
      </w:pPr>
      <w:r>
        <w:rPr>
          <w:b/>
          <w:sz w:val="28"/>
        </w:rPr>
        <w:t>MEETING GOAL</w:t>
      </w:r>
      <w:r w:rsidR="00525357">
        <w:rPr>
          <w:b/>
          <w:sz w:val="28"/>
        </w:rPr>
        <w:t>s</w:t>
      </w:r>
    </w:p>
    <w:p w14:paraId="26537EC5" w14:textId="6CDAE1A1" w:rsidR="004735DE" w:rsidRPr="00525357" w:rsidRDefault="004735DE" w:rsidP="00525357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 w:rsidRPr="00525357">
        <w:rPr>
          <w:bCs/>
          <w:iCs/>
          <w:sz w:val="22"/>
          <w:szCs w:val="22"/>
        </w:rPr>
        <w:t>Emerge with a shared vision of the future</w:t>
      </w:r>
    </w:p>
    <w:p w14:paraId="6C3314FE" w14:textId="77777777" w:rsidR="004735DE" w:rsidRDefault="004735DE" w:rsidP="00696447">
      <w:pPr>
        <w:pStyle w:val="ListParagraph"/>
        <w:numPr>
          <w:ilvl w:val="1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</w:t>
      </w:r>
      <w:r w:rsidRPr="00194FE9">
        <w:rPr>
          <w:bCs/>
          <w:iCs/>
          <w:sz w:val="22"/>
          <w:szCs w:val="22"/>
        </w:rPr>
        <w:t>dentify areas to research or rethink</w:t>
      </w:r>
    </w:p>
    <w:p w14:paraId="7EB954C6" w14:textId="46A7B527" w:rsidR="004735DE" w:rsidRPr="00194FE9" w:rsidRDefault="004735DE" w:rsidP="00696447">
      <w:pPr>
        <w:pStyle w:val="ListParagraph"/>
        <w:numPr>
          <w:ilvl w:val="2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</w:t>
      </w:r>
      <w:r w:rsidRPr="00194FE9">
        <w:rPr>
          <w:bCs/>
          <w:iCs/>
          <w:sz w:val="22"/>
          <w:szCs w:val="22"/>
        </w:rPr>
        <w:t xml:space="preserve">urface and address </w:t>
      </w:r>
      <w:r>
        <w:rPr>
          <w:bCs/>
          <w:iCs/>
          <w:sz w:val="22"/>
          <w:szCs w:val="22"/>
        </w:rPr>
        <w:t xml:space="preserve">points of </w:t>
      </w:r>
      <w:r w:rsidRPr="00194FE9">
        <w:rPr>
          <w:bCs/>
          <w:iCs/>
          <w:sz w:val="22"/>
          <w:szCs w:val="22"/>
        </w:rPr>
        <w:t>misalignment</w:t>
      </w:r>
      <w:r>
        <w:rPr>
          <w:bCs/>
          <w:iCs/>
          <w:sz w:val="22"/>
          <w:szCs w:val="22"/>
        </w:rPr>
        <w:br/>
      </w:r>
    </w:p>
    <w:p w14:paraId="546DE9AF" w14:textId="37D0F69F" w:rsidR="00ED6D4E" w:rsidRDefault="00ED6D4E" w:rsidP="00F107BC">
      <w:pPr>
        <w:spacing w:after="0" w:line="240" w:lineRule="auto"/>
        <w:ind w:left="270"/>
      </w:pPr>
      <w:r>
        <w:rPr>
          <w:b/>
          <w:sz w:val="28"/>
        </w:rPr>
        <w:t>RULES OF ENGAGEMENT</w:t>
      </w:r>
    </w:p>
    <w:p w14:paraId="24210178" w14:textId="2A226252" w:rsidR="00875773" w:rsidRPr="006B6248" w:rsidRDefault="00875773" w:rsidP="00F107BC">
      <w:pPr>
        <w:spacing w:after="0" w:line="240" w:lineRule="auto"/>
        <w:ind w:firstLine="270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#1</w:t>
      </w:r>
      <w:r w:rsidRPr="006B6248">
        <w:rPr>
          <w:sz w:val="22"/>
          <w:szCs w:val="22"/>
        </w:rPr>
        <w:t xml:space="preserve">: </w:t>
      </w:r>
      <w:del w:id="2" w:author="Moti Sorkin" w:date="2025-08-18T09:08:00Z" w16du:dateUtc="2025-08-18T16:08:00Z">
        <w:r w:rsidRPr="006B6248" w:rsidDel="006B6248">
          <w:rPr>
            <w:sz w:val="22"/>
            <w:szCs w:val="22"/>
          </w:rPr>
          <w:delText xml:space="preserve">Everything </w:delText>
        </w:r>
      </w:del>
      <w:r w:rsidR="004E2D45" w:rsidRPr="006B6248">
        <w:rPr>
          <w:sz w:val="22"/>
          <w:szCs w:val="22"/>
        </w:rPr>
        <w:t xml:space="preserve">Nothing is </w:t>
      </w:r>
      <w:r w:rsidR="004E2D45">
        <w:rPr>
          <w:sz w:val="22"/>
          <w:szCs w:val="22"/>
        </w:rPr>
        <w:t>sacred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Celebrate the good and eliminate the bad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Ruthlessly</w:t>
      </w:r>
      <w:r w:rsidRPr="006B6248">
        <w:rPr>
          <w:sz w:val="22"/>
          <w:szCs w:val="22"/>
        </w:rPr>
        <w:t>.</w:t>
      </w:r>
    </w:p>
    <w:p w14:paraId="21420EC5" w14:textId="099F32EB" w:rsidR="00875773" w:rsidRPr="006B6248" w:rsidRDefault="00875773" w:rsidP="00F107BC">
      <w:pPr>
        <w:spacing w:after="0" w:line="240" w:lineRule="auto"/>
        <w:ind w:left="720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#2: </w:t>
      </w:r>
      <w:r w:rsidRPr="006B6248">
        <w:rPr>
          <w:sz w:val="22"/>
          <w:szCs w:val="22"/>
        </w:rPr>
        <w:t xml:space="preserve">Opinions are required. </w:t>
      </w:r>
      <w:r w:rsidR="00844D87">
        <w:rPr>
          <w:sz w:val="22"/>
          <w:szCs w:val="22"/>
        </w:rPr>
        <w:t>Especially good ones!</w:t>
      </w:r>
    </w:p>
    <w:p w14:paraId="7E3D5B8D" w14:textId="1EF043DB" w:rsidR="00875773" w:rsidRPr="006B6248" w:rsidRDefault="00875773" w:rsidP="00F107BC">
      <w:pPr>
        <w:spacing w:after="0" w:line="240" w:lineRule="auto"/>
        <w:ind w:left="720" w:firstLine="720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#3: This should be fun. </w:t>
      </w:r>
      <w:r w:rsidRPr="00F107BC">
        <w:rPr>
          <w:rFonts w:ascii="Dreaming Outloud Script Pro" w:hAnsi="Dreaming Outloud Script Pro" w:cs="Dreaming Outloud Script Pro"/>
          <w:sz w:val="32"/>
          <w:szCs w:val="32"/>
          <w:highlight w:val="yellow"/>
        </w:rPr>
        <w:t>Seriously</w:t>
      </w:r>
      <w:r w:rsidRPr="006B6248">
        <w:rPr>
          <w:sz w:val="22"/>
          <w:szCs w:val="22"/>
        </w:rPr>
        <w:t>.</w:t>
      </w:r>
    </w:p>
    <w:p w14:paraId="12EE3513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</w:p>
    <w:p w14:paraId="4ED65F00" w14:textId="77777777" w:rsidR="00DF4B2D" w:rsidRDefault="00DF4B2D" w:rsidP="00F107BC">
      <w:pPr>
        <w:spacing w:after="0" w:line="240" w:lineRule="auto"/>
        <w:ind w:left="270"/>
        <w:rPr>
          <w:b/>
          <w:sz w:val="28"/>
        </w:rPr>
      </w:pPr>
      <w:r>
        <w:rPr>
          <w:b/>
          <w:sz w:val="28"/>
        </w:rPr>
        <w:t>RELEASE PHASE DEFINITION</w:t>
      </w:r>
    </w:p>
    <w:p w14:paraId="63506C77" w14:textId="04576BBD" w:rsidR="00DF4B2D" w:rsidRPr="009E7409" w:rsidRDefault="00DF4B2D" w:rsidP="00DF4B2D">
      <w:pPr>
        <w:spacing w:after="0" w:line="240" w:lineRule="auto"/>
        <w:rPr>
          <w:b/>
          <w:sz w:val="28"/>
        </w:rPr>
      </w:pPr>
      <w:r>
        <w:rPr>
          <w:sz w:val="22"/>
        </w:rPr>
        <w:t>Bear with me. This will be different.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230"/>
        <w:gridCol w:w="1530"/>
        <w:gridCol w:w="1170"/>
        <w:gridCol w:w="985"/>
      </w:tblGrid>
      <w:tr w:rsidR="00DF4B2D" w:rsidRPr="00B96373" w14:paraId="6A603065" w14:textId="77777777" w:rsidTr="001F7B39">
        <w:trPr>
          <w:trHeight w:val="342"/>
        </w:trPr>
        <w:tc>
          <w:tcPr>
            <w:tcW w:w="1255" w:type="dxa"/>
          </w:tcPr>
          <w:p w14:paraId="1F5DF4D0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230" w:type="dxa"/>
          </w:tcPr>
          <w:p w14:paraId="72859265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094E2DCC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173F9D64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E85B43B" w14:textId="77777777" w:rsidR="00DF4B2D" w:rsidRPr="00077A0B" w:rsidRDefault="00DF4B2D" w:rsidP="001F7B39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DF4B2D" w:rsidRPr="00963E33" w14:paraId="37E060CB" w14:textId="77777777" w:rsidTr="00E1055E">
        <w:trPr>
          <w:trHeight w:val="342"/>
        </w:trPr>
        <w:tc>
          <w:tcPr>
            <w:tcW w:w="1255" w:type="dxa"/>
          </w:tcPr>
          <w:p w14:paraId="072D815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230" w:type="dxa"/>
          </w:tcPr>
          <w:p w14:paraId="77C88B1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This gnarly thing, styled to </w:t>
            </w:r>
            <w:proofErr w:type="spellStart"/>
            <w:r>
              <w:rPr>
                <w:bCs/>
                <w:sz w:val="22"/>
                <w:szCs w:val="22"/>
              </w:rPr>
              <w:t>OpenGov’s</w:t>
            </w:r>
            <w:proofErr w:type="spellEnd"/>
            <w:r>
              <w:rPr>
                <w:bCs/>
                <w:sz w:val="22"/>
                <w:szCs w:val="22"/>
              </w:rPr>
              <w:t xml:space="preserve"> standard, and aligned about the feature set</w:t>
            </w:r>
          </w:p>
        </w:tc>
        <w:tc>
          <w:tcPr>
            <w:tcW w:w="1530" w:type="dxa"/>
          </w:tcPr>
          <w:p w14:paraId="638E2942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5FD1B2B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0AC1622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DF4B2D" w:rsidRPr="00963E33" w14:paraId="28D9CF02" w14:textId="77777777" w:rsidTr="00E1055E">
        <w:trPr>
          <w:trHeight w:val="342"/>
        </w:trPr>
        <w:tc>
          <w:tcPr>
            <w:tcW w:w="1255" w:type="dxa"/>
          </w:tcPr>
          <w:p w14:paraId="35EE1CA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Private Preview</w:t>
            </w:r>
          </w:p>
        </w:tc>
        <w:tc>
          <w:tcPr>
            <w:tcW w:w="4230" w:type="dxa"/>
          </w:tcPr>
          <w:p w14:paraId="0ACEAC8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Unlocks redlining and customer value (+GTM)</w:t>
            </w:r>
          </w:p>
        </w:tc>
        <w:tc>
          <w:tcPr>
            <w:tcW w:w="1530" w:type="dxa"/>
          </w:tcPr>
          <w:p w14:paraId="35BE94A9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6B59DF6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71DC3B3F" w14:textId="3D85D116" w:rsidR="00DF4B2D" w:rsidRPr="005F5465" w:rsidRDefault="00E1055E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of Year</w:t>
            </w:r>
          </w:p>
        </w:tc>
      </w:tr>
      <w:tr w:rsidR="00DF4B2D" w:rsidRPr="00963E33" w14:paraId="190ABA42" w14:textId="77777777" w:rsidTr="00E1055E">
        <w:trPr>
          <w:trHeight w:val="342"/>
        </w:trPr>
        <w:tc>
          <w:tcPr>
            <w:tcW w:w="1255" w:type="dxa"/>
          </w:tcPr>
          <w:p w14:paraId="46E7419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230" w:type="dxa"/>
          </w:tcPr>
          <w:p w14:paraId="30CC0ABC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 experience with some traditional OG</w:t>
            </w:r>
          </w:p>
        </w:tc>
        <w:tc>
          <w:tcPr>
            <w:tcW w:w="1530" w:type="dxa"/>
          </w:tcPr>
          <w:p w14:paraId="1EC48FB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  <w:shd w:val="clear" w:color="auto" w:fill="D8F3D1"/>
          </w:tcPr>
          <w:p w14:paraId="75CA028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1D08EF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DF4B2D" w:rsidRPr="00963E33" w14:paraId="67EB72CE" w14:textId="77777777" w:rsidTr="00E1055E">
        <w:trPr>
          <w:trHeight w:val="342"/>
        </w:trPr>
        <w:tc>
          <w:tcPr>
            <w:tcW w:w="1255" w:type="dxa"/>
          </w:tcPr>
          <w:p w14:paraId="4B9845DA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230" w:type="dxa"/>
          </w:tcPr>
          <w:p w14:paraId="2BBC87C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530" w:type="dxa"/>
          </w:tcPr>
          <w:p w14:paraId="7AB2818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</w:p>
        </w:tc>
        <w:tc>
          <w:tcPr>
            <w:tcW w:w="1170" w:type="dxa"/>
            <w:shd w:val="clear" w:color="auto" w:fill="FFD4D1"/>
          </w:tcPr>
          <w:p w14:paraId="2D1F67B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28DAAB54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268A19FB" w14:textId="77777777" w:rsidR="0034375A" w:rsidRDefault="0034375A" w:rsidP="00462B35">
      <w:pPr>
        <w:spacing w:after="0" w:line="240" w:lineRule="auto"/>
        <w:rPr>
          <w:b/>
          <w:sz w:val="28"/>
        </w:rPr>
      </w:pPr>
    </w:p>
    <w:p w14:paraId="0B422C32" w14:textId="4870B2D9" w:rsidR="00875773" w:rsidRPr="00077A0B" w:rsidRDefault="00875773" w:rsidP="0034375A">
      <w:pPr>
        <w:spacing w:after="0" w:line="240" w:lineRule="auto"/>
        <w:ind w:left="360"/>
      </w:pPr>
      <w:r>
        <w:rPr>
          <w:b/>
          <w:sz w:val="28"/>
        </w:rPr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875773" w14:paraId="4C341D2C" w14:textId="77777777" w:rsidTr="0063561F">
        <w:tc>
          <w:tcPr>
            <w:tcW w:w="4315" w:type="dxa"/>
          </w:tcPr>
          <w:p w14:paraId="04A62BC5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5E9E17B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287C1F60" w14:textId="77777777" w:rsidR="00875773" w:rsidRPr="00394FE6" w:rsidRDefault="00875773" w:rsidP="00462B35">
            <w:pPr>
              <w:rPr>
                <w:b/>
              </w:rPr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</w:tcPr>
          <w:p w14:paraId="3CCC6ABC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0927855E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875773" w:rsidRPr="006B6248" w14:paraId="206D2720" w14:textId="77777777" w:rsidTr="00E1055E">
        <w:trPr>
          <w:trHeight w:val="288"/>
        </w:trPr>
        <w:tc>
          <w:tcPr>
            <w:tcW w:w="4315" w:type="dxa"/>
          </w:tcPr>
          <w:p w14:paraId="064FF96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bookmarkStart w:id="3" w:name="_Hlk206417645"/>
            <w:r w:rsidRPr="006B6248">
              <w:rPr>
                <w:bCs/>
                <w:sz w:val="22"/>
                <w:szCs w:val="22"/>
              </w:rPr>
              <w:t>Core infra** – add-in</w:t>
            </w:r>
          </w:p>
        </w:tc>
        <w:tc>
          <w:tcPr>
            <w:tcW w:w="1350" w:type="dxa"/>
            <w:shd w:val="clear" w:color="auto" w:fill="FFD4D1"/>
          </w:tcPr>
          <w:p w14:paraId="451FA4C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A01679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52F105D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37AFDF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D3EC3F7" w14:textId="77777777" w:rsidTr="00E1055E">
        <w:trPr>
          <w:trHeight w:val="288"/>
        </w:trPr>
        <w:tc>
          <w:tcPr>
            <w:tcW w:w="4315" w:type="dxa"/>
          </w:tcPr>
          <w:p w14:paraId="1682B3E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 xml:space="preserve">Core infra** – </w:t>
            </w:r>
            <w:proofErr w:type="gramStart"/>
            <w:r w:rsidRPr="006B6248">
              <w:rPr>
                <w:bCs/>
                <w:sz w:val="22"/>
                <w:szCs w:val="22"/>
              </w:rPr>
              <w:t>web-page</w:t>
            </w:r>
            <w:proofErr w:type="gramEnd"/>
          </w:p>
        </w:tc>
        <w:tc>
          <w:tcPr>
            <w:tcW w:w="1350" w:type="dxa"/>
            <w:shd w:val="clear" w:color="auto" w:fill="FFD4D1"/>
          </w:tcPr>
          <w:p w14:paraId="2F3D08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36F7CF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7719E8A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7FFD94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76AEBB03" w14:textId="77777777" w:rsidTr="00E1055E">
        <w:trPr>
          <w:trHeight w:val="288"/>
        </w:trPr>
        <w:tc>
          <w:tcPr>
            <w:tcW w:w="4315" w:type="dxa"/>
          </w:tcPr>
          <w:p w14:paraId="1BF0D8C3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Okta + user management</w:t>
            </w:r>
          </w:p>
        </w:tc>
        <w:tc>
          <w:tcPr>
            <w:tcW w:w="1350" w:type="dxa"/>
            <w:shd w:val="clear" w:color="auto" w:fill="FFD4D1"/>
          </w:tcPr>
          <w:p w14:paraId="01B8786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1CEFA67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0D0F82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5BCD868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C3B778" w14:textId="77777777" w:rsidTr="00E1055E">
        <w:trPr>
          <w:trHeight w:val="288"/>
        </w:trPr>
        <w:tc>
          <w:tcPr>
            <w:tcW w:w="4315" w:type="dxa"/>
          </w:tcPr>
          <w:p w14:paraId="2849575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  <w:shd w:val="clear" w:color="auto" w:fill="FFD4D1"/>
          </w:tcPr>
          <w:p w14:paraId="20A8FBE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0DD3949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08F86B5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D3B374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93961E1" w14:textId="77777777" w:rsidTr="00E1055E">
        <w:trPr>
          <w:trHeight w:val="288"/>
        </w:trPr>
        <w:tc>
          <w:tcPr>
            <w:tcW w:w="4315" w:type="dxa"/>
          </w:tcPr>
          <w:p w14:paraId="26623DED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  <w:shd w:val="clear" w:color="auto" w:fill="FFD4D1"/>
          </w:tcPr>
          <w:p w14:paraId="21EE83F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6487C0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5CB23B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4D24D6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0B6AE6" w14:textId="77777777" w:rsidTr="00E1055E">
        <w:trPr>
          <w:trHeight w:val="288"/>
        </w:trPr>
        <w:tc>
          <w:tcPr>
            <w:tcW w:w="4315" w:type="dxa"/>
          </w:tcPr>
          <w:p w14:paraId="496CACEF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  <w:shd w:val="clear" w:color="auto" w:fill="FFD4D1"/>
          </w:tcPr>
          <w:p w14:paraId="69332F8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BB24A2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1D4397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5ACC4E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801F7F3" w14:textId="77777777" w:rsidTr="00E1055E">
        <w:trPr>
          <w:trHeight w:val="288"/>
        </w:trPr>
        <w:tc>
          <w:tcPr>
            <w:tcW w:w="4315" w:type="dxa"/>
          </w:tcPr>
          <w:p w14:paraId="1110D93E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  <w:shd w:val="clear" w:color="auto" w:fill="D8F3D1"/>
          </w:tcPr>
          <w:p w14:paraId="4E6AD14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D8F3D1"/>
          </w:tcPr>
          <w:p w14:paraId="72EB5BA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4A27B46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7040261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60BB65A" w14:textId="77777777" w:rsidTr="00E1055E">
        <w:trPr>
          <w:trHeight w:val="288"/>
        </w:trPr>
        <w:tc>
          <w:tcPr>
            <w:tcW w:w="4315" w:type="dxa"/>
          </w:tcPr>
          <w:p w14:paraId="2E921D1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  <w:shd w:val="clear" w:color="auto" w:fill="FFD4D1"/>
          </w:tcPr>
          <w:p w14:paraId="3672BFD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6B3675B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234DF84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13B2BC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7C1D30D" w14:textId="77777777" w:rsidTr="00E1055E">
        <w:trPr>
          <w:trHeight w:val="288"/>
        </w:trPr>
        <w:tc>
          <w:tcPr>
            <w:tcW w:w="4315" w:type="dxa"/>
          </w:tcPr>
          <w:p w14:paraId="1A5F8FF6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  <w:shd w:val="clear" w:color="auto" w:fill="FFD4D1"/>
          </w:tcPr>
          <w:p w14:paraId="5F22999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4D6A61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05307DC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055699F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3D5C3A36" w14:textId="77777777" w:rsidTr="00E1055E">
        <w:trPr>
          <w:trHeight w:val="288"/>
        </w:trPr>
        <w:tc>
          <w:tcPr>
            <w:tcW w:w="4315" w:type="dxa"/>
          </w:tcPr>
          <w:p w14:paraId="41CA6ED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  <w:shd w:val="clear" w:color="auto" w:fill="FFD4D1"/>
          </w:tcPr>
          <w:p w14:paraId="0E0B152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5A3689D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795240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386970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B1742D" w14:textId="77777777" w:rsidTr="00E1055E">
        <w:trPr>
          <w:trHeight w:val="288"/>
        </w:trPr>
        <w:tc>
          <w:tcPr>
            <w:tcW w:w="4315" w:type="dxa"/>
          </w:tcPr>
          <w:p w14:paraId="16320795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  <w:shd w:val="clear" w:color="auto" w:fill="FFD4D1"/>
          </w:tcPr>
          <w:p w14:paraId="18598A1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3E1264B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62AEF00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C3B798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0C1A2D9F" w14:textId="77777777" w:rsidTr="00E1055E">
        <w:trPr>
          <w:trHeight w:val="288"/>
        </w:trPr>
        <w:tc>
          <w:tcPr>
            <w:tcW w:w="4315" w:type="dxa"/>
          </w:tcPr>
          <w:p w14:paraId="72C2B73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  <w:shd w:val="clear" w:color="auto" w:fill="FFD4D1"/>
          </w:tcPr>
          <w:p w14:paraId="32FC97A5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1F5271C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38E3BB2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138FBB8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6151F59" w14:textId="77777777" w:rsidTr="00E1055E">
        <w:trPr>
          <w:trHeight w:val="288"/>
        </w:trPr>
        <w:tc>
          <w:tcPr>
            <w:tcW w:w="4315" w:type="dxa"/>
          </w:tcPr>
          <w:p w14:paraId="6354DEB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  <w:shd w:val="clear" w:color="auto" w:fill="D8F3D1"/>
          </w:tcPr>
          <w:p w14:paraId="49F1D86B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5E085FF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025600BE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867181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1CD51A" w14:textId="77777777" w:rsidTr="00E1055E">
        <w:trPr>
          <w:trHeight w:val="288"/>
        </w:trPr>
        <w:tc>
          <w:tcPr>
            <w:tcW w:w="4315" w:type="dxa"/>
          </w:tcPr>
          <w:p w14:paraId="5360921E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  <w:shd w:val="clear" w:color="auto" w:fill="D8F3D1"/>
          </w:tcPr>
          <w:p w14:paraId="3AD25B3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33034B4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06B3F3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4D647D0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BD34C9D" w14:textId="77777777" w:rsidTr="00E1055E">
        <w:trPr>
          <w:trHeight w:val="288"/>
        </w:trPr>
        <w:tc>
          <w:tcPr>
            <w:tcW w:w="4315" w:type="dxa"/>
          </w:tcPr>
          <w:p w14:paraId="24280756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  <w:shd w:val="clear" w:color="auto" w:fill="D8F3D1"/>
          </w:tcPr>
          <w:p w14:paraId="2EAE2D4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6B0B0D9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215918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07BE37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bookmarkEnd w:id="3"/>
    </w:tbl>
    <w:p w14:paraId="142EF5D5" w14:textId="77777777" w:rsidR="00875773" w:rsidRDefault="00875773" w:rsidP="00462B35">
      <w:pPr>
        <w:spacing w:after="0" w:line="240" w:lineRule="auto"/>
        <w:rPr>
          <w:b/>
          <w:sz w:val="28"/>
        </w:rPr>
      </w:pPr>
    </w:p>
    <w:p w14:paraId="6899BB3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AF9706" w14:textId="2B55A860" w:rsidR="00875773" w:rsidRDefault="00E66AB0" w:rsidP="00E66AB0">
      <w:pPr>
        <w:tabs>
          <w:tab w:val="left" w:pos="3894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14:paraId="7282069B" w14:textId="77777777" w:rsidR="00875773" w:rsidRDefault="00875773" w:rsidP="0034375A">
      <w:pPr>
        <w:spacing w:after="0" w:line="240" w:lineRule="auto"/>
        <w:ind w:left="450"/>
        <w:rPr>
          <w:b/>
          <w:sz w:val="28"/>
        </w:rPr>
      </w:pPr>
      <w:r>
        <w:rPr>
          <w:b/>
          <w:sz w:val="28"/>
        </w:rPr>
        <w:lastRenderedPageBreak/>
        <w:t>ADDITIONAL NOTES</w:t>
      </w:r>
    </w:p>
    <w:p w14:paraId="477E84DB" w14:textId="087DE2B7" w:rsidR="00875773" w:rsidRDefault="0089401D" w:rsidP="00462B35">
      <w:pPr>
        <w:spacing w:after="0" w:line="240" w:lineRule="auto"/>
        <w:rPr>
          <w:sz w:val="22"/>
        </w:rPr>
      </w:pPr>
      <w:r>
        <w:rPr>
          <w:sz w:val="22"/>
        </w:rPr>
        <w:t>Got any feedback? I’d love to hear it.</w:t>
      </w:r>
    </w:p>
    <w:p w14:paraId="5BBBAF3E" w14:textId="77777777" w:rsidR="00875773" w:rsidRDefault="00875773" w:rsidP="00462B35">
      <w:pPr>
        <w:spacing w:after="0" w:line="240" w:lineRule="auto"/>
        <w:rPr>
          <w:sz w:val="22"/>
        </w:rPr>
      </w:pPr>
    </w:p>
    <w:p w14:paraId="4A3ED269" w14:textId="75B86C61" w:rsidR="00875773" w:rsidRDefault="0071248C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Technology is moving incredibly fast right now. </w:t>
      </w:r>
      <w:r w:rsidR="00875773">
        <w:rPr>
          <w:sz w:val="22"/>
        </w:rPr>
        <w:t xml:space="preserve">We’ve started </w:t>
      </w:r>
      <w:del w:id="4" w:author="Moti Sorkin" w:date="2025-08-18T22:13:00Z" w16du:dateUtc="2025-08-19T05:13:00Z">
        <w:r w:rsidDel="0071248C">
          <w:rPr>
            <w:sz w:val="22"/>
          </w:rPr>
          <w:delText xml:space="preserve">slowing down </w:delText>
        </w:r>
      </w:del>
      <w:r w:rsidR="00875773">
        <w:rPr>
          <w:sz w:val="22"/>
        </w:rPr>
        <w:t>speeding up</w:t>
      </w:r>
      <w:r>
        <w:rPr>
          <w:sz w:val="22"/>
        </w:rPr>
        <w:t xml:space="preserve">, which is good. But </w:t>
      </w:r>
      <w:r w:rsidR="00265530">
        <w:rPr>
          <w:sz w:val="22"/>
        </w:rPr>
        <w:t xml:space="preserve">together, </w:t>
      </w:r>
      <w:r>
        <w:rPr>
          <w:sz w:val="22"/>
        </w:rPr>
        <w:t>we can go faster. A LOT faster.</w:t>
      </w:r>
    </w:p>
    <w:p w14:paraId="671AEDC5" w14:textId="77777777" w:rsidR="00875773" w:rsidRDefault="00875773" w:rsidP="00462B35">
      <w:pPr>
        <w:spacing w:after="0" w:line="240" w:lineRule="auto"/>
        <w:rPr>
          <w:sz w:val="22"/>
        </w:rPr>
      </w:pPr>
    </w:p>
    <w:p w14:paraId="6CEB919D" w14:textId="2A62F2B4" w:rsidR="00875773" w:rsidRPr="009A3D1A" w:rsidRDefault="0071248C" w:rsidP="009A3D1A">
      <w:pPr>
        <w:spacing w:after="0" w:line="240" w:lineRule="auto"/>
        <w:rPr>
          <w:sz w:val="22"/>
        </w:rPr>
      </w:pPr>
      <w:proofErr w:type="gramStart"/>
      <w:r>
        <w:rPr>
          <w:sz w:val="22"/>
        </w:rPr>
        <w:t>So</w:t>
      </w:r>
      <w:proofErr w:type="gramEnd"/>
      <w:r w:rsidR="00265530">
        <w:rPr>
          <w:sz w:val="22"/>
        </w:rPr>
        <w:t xml:space="preserve"> l</w:t>
      </w:r>
      <w:r>
        <w:rPr>
          <w:sz w:val="22"/>
        </w:rPr>
        <w:t>et’s go</w:t>
      </w:r>
      <w:r w:rsidR="00875773">
        <w:rPr>
          <w:sz w:val="22"/>
        </w:rPr>
        <w:t>.</w:t>
      </w:r>
    </w:p>
    <w:sectPr w:rsidR="00875773" w:rsidRPr="009A3D1A" w:rsidSect="008757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AD63A" w14:textId="77777777" w:rsidR="009A5275" w:rsidRDefault="009A5275">
      <w:pPr>
        <w:spacing w:after="0" w:line="240" w:lineRule="auto"/>
      </w:pPr>
      <w:r>
        <w:separator/>
      </w:r>
    </w:p>
  </w:endnote>
  <w:endnote w:type="continuationSeparator" w:id="0">
    <w:p w14:paraId="6680BAE0" w14:textId="77777777" w:rsidR="009A5275" w:rsidRDefault="009A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C354" w14:textId="77777777" w:rsidR="00875773" w:rsidRDefault="00875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B32DF" w14:textId="77777777" w:rsidR="009A5275" w:rsidRDefault="009A5275">
      <w:pPr>
        <w:spacing w:after="0" w:line="240" w:lineRule="auto"/>
      </w:pPr>
      <w:r>
        <w:separator/>
      </w:r>
    </w:p>
  </w:footnote>
  <w:footnote w:type="continuationSeparator" w:id="0">
    <w:p w14:paraId="7D9BAFE8" w14:textId="77777777" w:rsidR="009A5275" w:rsidRDefault="009A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F2B6" w14:textId="77777777" w:rsidR="00875773" w:rsidRDefault="00875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E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1F9"/>
    <w:multiLevelType w:val="hybridMultilevel"/>
    <w:tmpl w:val="7F60E732"/>
    <w:lvl w:ilvl="0" w:tplc="8F006C1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04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332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02247">
    <w:abstractNumId w:val="12"/>
  </w:num>
  <w:num w:numId="2" w16cid:durableId="1712529988">
    <w:abstractNumId w:val="17"/>
  </w:num>
  <w:num w:numId="3" w16cid:durableId="693772195">
    <w:abstractNumId w:val="21"/>
  </w:num>
  <w:num w:numId="4" w16cid:durableId="742678843">
    <w:abstractNumId w:val="9"/>
  </w:num>
  <w:num w:numId="5" w16cid:durableId="1642803024">
    <w:abstractNumId w:val="7"/>
  </w:num>
  <w:num w:numId="6" w16cid:durableId="383414272">
    <w:abstractNumId w:val="6"/>
  </w:num>
  <w:num w:numId="7" w16cid:durableId="795762119">
    <w:abstractNumId w:val="5"/>
  </w:num>
  <w:num w:numId="8" w16cid:durableId="1433168412">
    <w:abstractNumId w:val="4"/>
  </w:num>
  <w:num w:numId="9" w16cid:durableId="629476774">
    <w:abstractNumId w:val="8"/>
  </w:num>
  <w:num w:numId="10" w16cid:durableId="1512798098">
    <w:abstractNumId w:val="3"/>
  </w:num>
  <w:num w:numId="11" w16cid:durableId="371078637">
    <w:abstractNumId w:val="2"/>
  </w:num>
  <w:num w:numId="12" w16cid:durableId="1310358352">
    <w:abstractNumId w:val="1"/>
  </w:num>
  <w:num w:numId="13" w16cid:durableId="1055549302">
    <w:abstractNumId w:val="0"/>
  </w:num>
  <w:num w:numId="14" w16cid:durableId="1978947974">
    <w:abstractNumId w:val="10"/>
  </w:num>
  <w:num w:numId="15" w16cid:durableId="2026401631">
    <w:abstractNumId w:val="18"/>
  </w:num>
  <w:num w:numId="16" w16cid:durableId="1974096054">
    <w:abstractNumId w:val="19"/>
  </w:num>
  <w:num w:numId="17" w16cid:durableId="2031177229">
    <w:abstractNumId w:val="13"/>
  </w:num>
  <w:num w:numId="18" w16cid:durableId="706176372">
    <w:abstractNumId w:val="11"/>
  </w:num>
  <w:num w:numId="19" w16cid:durableId="101413648">
    <w:abstractNumId w:val="20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2"/>
  </w:num>
  <w:num w:numId="23" w16cid:durableId="806556344">
    <w:abstractNumId w:val="23"/>
  </w:num>
  <w:num w:numId="24" w16cid:durableId="51951425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175DC"/>
    <w:rsid w:val="0002075C"/>
    <w:rsid w:val="00050EF5"/>
    <w:rsid w:val="00080A42"/>
    <w:rsid w:val="0008333D"/>
    <w:rsid w:val="000E052B"/>
    <w:rsid w:val="00124CC1"/>
    <w:rsid w:val="001A2415"/>
    <w:rsid w:val="0021613D"/>
    <w:rsid w:val="002208D1"/>
    <w:rsid w:val="002241D4"/>
    <w:rsid w:val="00233955"/>
    <w:rsid w:val="00265530"/>
    <w:rsid w:val="002760B8"/>
    <w:rsid w:val="00276C7F"/>
    <w:rsid w:val="002810AF"/>
    <w:rsid w:val="002A66E2"/>
    <w:rsid w:val="002E52A1"/>
    <w:rsid w:val="003409C8"/>
    <w:rsid w:val="0034375A"/>
    <w:rsid w:val="003B65A7"/>
    <w:rsid w:val="003B69A3"/>
    <w:rsid w:val="0041029C"/>
    <w:rsid w:val="004735DE"/>
    <w:rsid w:val="004E2D45"/>
    <w:rsid w:val="004E36D2"/>
    <w:rsid w:val="004F7AF3"/>
    <w:rsid w:val="0050690A"/>
    <w:rsid w:val="00525357"/>
    <w:rsid w:val="00591E54"/>
    <w:rsid w:val="005F5DD1"/>
    <w:rsid w:val="00696447"/>
    <w:rsid w:val="006A5A50"/>
    <w:rsid w:val="006F4D5B"/>
    <w:rsid w:val="007116A2"/>
    <w:rsid w:val="0071248C"/>
    <w:rsid w:val="00717E72"/>
    <w:rsid w:val="00720338"/>
    <w:rsid w:val="0073406C"/>
    <w:rsid w:val="00772983"/>
    <w:rsid w:val="007A2C3D"/>
    <w:rsid w:val="007E66F5"/>
    <w:rsid w:val="00844D87"/>
    <w:rsid w:val="00860620"/>
    <w:rsid w:val="00875773"/>
    <w:rsid w:val="00893062"/>
    <w:rsid w:val="0089401D"/>
    <w:rsid w:val="008C2057"/>
    <w:rsid w:val="009A3D1A"/>
    <w:rsid w:val="009A5275"/>
    <w:rsid w:val="009B45F7"/>
    <w:rsid w:val="00A827CE"/>
    <w:rsid w:val="00A9394F"/>
    <w:rsid w:val="00B276DB"/>
    <w:rsid w:val="00B65517"/>
    <w:rsid w:val="00B946CF"/>
    <w:rsid w:val="00BA0763"/>
    <w:rsid w:val="00CD7870"/>
    <w:rsid w:val="00D1230D"/>
    <w:rsid w:val="00D30BE9"/>
    <w:rsid w:val="00D475A7"/>
    <w:rsid w:val="00D603F4"/>
    <w:rsid w:val="00D76217"/>
    <w:rsid w:val="00DC1627"/>
    <w:rsid w:val="00DF4B2D"/>
    <w:rsid w:val="00E1055E"/>
    <w:rsid w:val="00E54D41"/>
    <w:rsid w:val="00E66AB0"/>
    <w:rsid w:val="00EB7A4A"/>
    <w:rsid w:val="00ED6D4E"/>
    <w:rsid w:val="00EF3B85"/>
    <w:rsid w:val="00F107BC"/>
    <w:rsid w:val="00F11366"/>
    <w:rsid w:val="00F50B5B"/>
    <w:rsid w:val="00FA2F69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979"/>
  <w15:chartTrackingRefBased/>
  <w15:docId w15:val="{C4C3A033-35C0-4DE8-A632-97BB172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4E"/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757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57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75773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73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73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7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7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7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7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numbering" w:styleId="ArticleSection">
    <w:name w:val="Outline List 3"/>
    <w:basedOn w:val="NoList"/>
    <w:uiPriority w:val="99"/>
    <w:semiHidden/>
    <w:unhideWhenUsed/>
    <w:rsid w:val="008757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73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5773"/>
  </w:style>
  <w:style w:type="paragraph" w:styleId="BlockText">
    <w:name w:val="Block Text"/>
    <w:basedOn w:val="Normal"/>
    <w:uiPriority w:val="99"/>
    <w:semiHidden/>
    <w:unhideWhenUsed/>
    <w:rsid w:val="008757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7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7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57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5773"/>
    <w:rPr>
      <w:kern w:val="2"/>
      <w:sz w:val="16"/>
      <w:szCs w:val="16"/>
      <w14:ligatures w14:val="standardContextu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57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5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5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5773"/>
    <w:rPr>
      <w:kern w:val="2"/>
      <w:sz w:val="16"/>
      <w:szCs w:val="16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8757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7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5773"/>
    <w:rPr>
      <w:kern w:val="2"/>
      <w:sz w:val="24"/>
      <w:szCs w:val="24"/>
      <w14:ligatures w14:val="standardContextual"/>
    </w:rPr>
  </w:style>
  <w:style w:type="table" w:styleId="ColorfulGrid">
    <w:name w:val="Colorful Grid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73"/>
    <w:rPr>
      <w:b/>
      <w:bCs/>
      <w:kern w:val="2"/>
      <w:sz w:val="20"/>
      <w:szCs w:val="20"/>
      <w14:ligatures w14:val="standardContextual"/>
    </w:rPr>
  </w:style>
  <w:style w:type="table" w:styleId="DarkList">
    <w:name w:val="Dark List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773"/>
  </w:style>
  <w:style w:type="character" w:customStyle="1" w:styleId="DateChar">
    <w:name w:val="Date Char"/>
    <w:basedOn w:val="DefaultParagraphFont"/>
    <w:link w:val="Date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773"/>
    <w:rPr>
      <w:rFonts w:ascii="Segoe UI" w:hAnsi="Segoe UI" w:cs="Segoe UI"/>
      <w:kern w:val="2"/>
      <w:sz w:val="16"/>
      <w:szCs w:val="16"/>
      <w14:ligatures w14:val="standardContextu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57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757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EnvelopeAddress">
    <w:name w:val="envelope address"/>
    <w:basedOn w:val="Normal"/>
    <w:uiPriority w:val="99"/>
    <w:semiHidden/>
    <w:unhideWhenUsed/>
    <w:rsid w:val="008757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7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table" w:styleId="GridTable1Light">
    <w:name w:val="Grid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HTMLAcronym">
    <w:name w:val="HTML Acronym"/>
    <w:basedOn w:val="DefaultParagraphFont"/>
    <w:uiPriority w:val="99"/>
    <w:semiHidden/>
    <w:unhideWhenUsed/>
    <w:rsid w:val="00875773"/>
  </w:style>
  <w:style w:type="paragraph" w:styleId="HTMLAddress">
    <w:name w:val="HTML Address"/>
    <w:basedOn w:val="Normal"/>
    <w:link w:val="HTMLAddressChar"/>
    <w:uiPriority w:val="99"/>
    <w:semiHidden/>
    <w:unhideWhenUsed/>
    <w:rsid w:val="008757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5773"/>
    <w:rPr>
      <w:i/>
      <w:iCs/>
      <w:kern w:val="2"/>
      <w:sz w:val="24"/>
      <w:szCs w:val="24"/>
      <w14:ligatures w14:val="standardContextual"/>
    </w:rPr>
  </w:style>
  <w:style w:type="character" w:styleId="HTMLCite">
    <w:name w:val="HTML Cite"/>
    <w:basedOn w:val="DefaultParagraphFont"/>
    <w:uiPriority w:val="99"/>
    <w:semiHidden/>
    <w:unhideWhenUsed/>
    <w:rsid w:val="008757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57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character" w:styleId="HTMLSample">
    <w:name w:val="HTML Sample"/>
    <w:basedOn w:val="DefaultParagraphFont"/>
    <w:uiPriority w:val="99"/>
    <w:semiHidden/>
    <w:unhideWhenUsed/>
    <w:rsid w:val="008757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5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8757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577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7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73"/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773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75773"/>
    <w:pPr>
      <w:spacing w:after="0" w:line="240" w:lineRule="auto"/>
    </w:pPr>
    <w:rPr>
      <w:color w:val="000000" w:themeColor="tex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5773"/>
  </w:style>
  <w:style w:type="paragraph" w:styleId="List">
    <w:name w:val="List"/>
    <w:basedOn w:val="Normal"/>
    <w:uiPriority w:val="99"/>
    <w:semiHidden/>
    <w:unhideWhenUsed/>
    <w:rsid w:val="008757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57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57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57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57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57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57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57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57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57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57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57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57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57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57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57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57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57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57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577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87577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5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table" w:styleId="MediumGrid1">
    <w:name w:val="Medium Grid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5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5773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  <w14:ligatures w14:val="standardContextual"/>
    </w:rPr>
  </w:style>
  <w:style w:type="paragraph" w:styleId="NoSpacing">
    <w:name w:val="No Spacing"/>
    <w:uiPriority w:val="1"/>
    <w:qFormat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757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5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57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875773"/>
  </w:style>
  <w:style w:type="character" w:styleId="PlaceholderText">
    <w:name w:val="Placeholder Text"/>
    <w:basedOn w:val="DefaultParagraphFont"/>
    <w:uiPriority w:val="99"/>
    <w:semiHidden/>
    <w:rsid w:val="00875773"/>
    <w:rPr>
      <w:color w:val="666666"/>
    </w:rPr>
  </w:style>
  <w:style w:type="table" w:styleId="PlainTable1">
    <w:name w:val="Plain Table 1"/>
    <w:basedOn w:val="TableNormal"/>
    <w:uiPriority w:val="41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773"/>
    <w:rPr>
      <w:rFonts w:ascii="Consolas" w:hAnsi="Consolas"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7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57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SmartHyperlink">
    <w:name w:val="Smart Hyperlink"/>
    <w:basedOn w:val="DefaultParagraphFont"/>
    <w:uiPriority w:val="99"/>
    <w:semiHidden/>
    <w:unhideWhenUsed/>
    <w:rsid w:val="008757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757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7577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7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8757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757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5773"/>
    <w:rPr>
      <w:color w:val="000080"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5773"/>
    <w:rPr>
      <w:color w:val="FFFFFF"/>
      <w:kern w:val="2"/>
      <w:sz w:val="24"/>
      <w:szCs w:val="24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57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57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rsid w:val="008757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57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57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57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757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57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57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57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57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57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7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8757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8757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Revision">
    <w:name w:val="Revision"/>
    <w:hidden/>
    <w:uiPriority w:val="99"/>
    <w:semiHidden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f8f20-1a2e-4ebc-a576-11814f2739d9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OpenGov FTW</dc:creator>
  <cp:lastModifiedBy>Moti Sorkin</cp:lastModifiedBy>
  <cp:revision>2</cp:revision>
  <dcterms:created xsi:type="dcterms:W3CDTF">2025-08-19T06:58:00Z</dcterms:created>
  <dcterms:modified xsi:type="dcterms:W3CDTF">2025-08-19T06:58:00Z</dcterms:modified>
</cp:coreProperties>
</file>